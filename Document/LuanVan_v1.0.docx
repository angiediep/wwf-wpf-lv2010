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6B7" w:rsidRPr="00F7323C" w:rsidRDefault="003F16B7" w:rsidP="003F16B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LỜI CẢM ƠN</w:t>
      </w: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Trước hết, chúng tôi xin gửi lời cảm ơn đến Quý Khoa Công nghệ thông tin - Trường Đại Học Khoa Học Tự Nhiên - Đại Học Quốc Gia thành phố Hồ Chí Minh đã tạo mọi điều kiện để chúng tôi có thể thực hiện khóa luận tốt nghiệp này.</w:t>
      </w: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 xml:space="preserve">Xin gửi lời cảm ơn sâu sắc đến PGS. TS. Đồng Thị Bích Thủy - giáo viên hướng dẫn của chúng tôi, đã luôn tận tình chỉ dạy và hướng dẫn tận tình trong suốt khoảng thời gian chúng tôi thực hiện khóa luận. </w:t>
      </w: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w:t>
      </w: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Tuy nhiên, dù đã cố gắng hết sức để thực hiện đề tài khóa luận, nhưng chúng tôi cũng không thể tránh khỏi những thiếu sót. Kính mong quý thầy cô và bạn đọc tận hình góp ý, chỉ bảo.</w:t>
      </w: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w:t>
      </w:r>
    </w:p>
    <w:p w:rsidR="003F16B7" w:rsidRPr="00F7323C" w:rsidRDefault="003F16B7" w:rsidP="003F16B7">
      <w:pPr>
        <w:ind w:left="4410"/>
        <w:jc w:val="center"/>
        <w:rPr>
          <w:rFonts w:ascii="Times New Roman" w:hAnsi="Times New Roman" w:cs="Times New Roman"/>
          <w:sz w:val="26"/>
          <w:szCs w:val="26"/>
          <w:lang w:val="en-US"/>
        </w:rPr>
      </w:pPr>
      <w:r w:rsidRPr="00F7323C">
        <w:rPr>
          <w:rFonts w:ascii="Times New Roman" w:hAnsi="Times New Roman" w:cs="Times New Roman"/>
          <w:sz w:val="26"/>
          <w:szCs w:val="26"/>
          <w:lang w:val="en-US"/>
        </w:rPr>
        <w:t>Nhóm thực hiện</w:t>
      </w:r>
    </w:p>
    <w:p w:rsidR="003F16B7" w:rsidRDefault="003F16B7" w:rsidP="003F16B7">
      <w:pPr>
        <w:ind w:left="4410"/>
        <w:jc w:val="center"/>
        <w:rPr>
          <w:rFonts w:ascii="Times New Roman" w:hAnsi="Times New Roman" w:cs="Times New Roman"/>
          <w:sz w:val="26"/>
          <w:szCs w:val="26"/>
          <w:lang w:val="en-US"/>
        </w:rPr>
      </w:pPr>
      <w:r w:rsidRPr="00F7323C">
        <w:rPr>
          <w:rFonts w:ascii="Times New Roman" w:hAnsi="Times New Roman" w:cs="Times New Roman"/>
          <w:sz w:val="26"/>
          <w:szCs w:val="26"/>
          <w:lang w:val="en-US"/>
        </w:rPr>
        <w:t>Diệp Huỳnh Anh - Nguyễn Minh Bình</w:t>
      </w:r>
    </w:p>
    <w:p w:rsidR="00F7323C" w:rsidRDefault="00F7323C">
      <w:pPr>
        <w:rPr>
          <w:rFonts w:ascii="Times New Roman" w:hAnsi="Times New Roman" w:cs="Times New Roman"/>
          <w:b/>
          <w:sz w:val="26"/>
          <w:szCs w:val="26"/>
          <w:lang w:val="en-US"/>
        </w:rPr>
      </w:pPr>
      <w:r>
        <w:rPr>
          <w:rFonts w:ascii="Times New Roman" w:hAnsi="Times New Roman" w:cs="Times New Roman"/>
          <w:b/>
          <w:sz w:val="26"/>
          <w:szCs w:val="26"/>
          <w:lang w:val="en-US"/>
        </w:rPr>
        <w:br w:type="page"/>
      </w:r>
    </w:p>
    <w:p w:rsidR="00F7323C" w:rsidRDefault="00F7323C" w:rsidP="00F7323C">
      <w:pPr>
        <w:jc w:val="cente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LỜI NÓI ĐẦU</w:t>
      </w:r>
    </w:p>
    <w:p w:rsidR="00F7323C" w:rsidRPr="00F7323C" w:rsidRDefault="00F7323C" w:rsidP="00F7323C">
      <w:pPr>
        <w:rPr>
          <w:rFonts w:ascii="Times New Roman" w:hAnsi="Times New Roman" w:cs="Times New Roman"/>
          <w:b/>
          <w:sz w:val="26"/>
          <w:szCs w:val="26"/>
          <w:lang w:val="en-US"/>
        </w:rPr>
      </w:pPr>
    </w:p>
    <w:p w:rsidR="003F16B7" w:rsidRPr="00F7323C" w:rsidRDefault="003F16B7" w:rsidP="00F7323C">
      <w:pPr>
        <w:jc w:val="center"/>
        <w:rPr>
          <w:rFonts w:ascii="Times New Roman" w:hAnsi="Times New Roman" w:cs="Times New Roman"/>
          <w:b/>
          <w:sz w:val="26"/>
          <w:szCs w:val="26"/>
          <w:lang w:val="en-US"/>
        </w:rPr>
      </w:pPr>
      <w:r w:rsidRPr="00F7323C">
        <w:rPr>
          <w:rFonts w:ascii="Times New Roman" w:hAnsi="Times New Roman" w:cs="Times New Roman"/>
          <w:sz w:val="26"/>
          <w:szCs w:val="26"/>
          <w:lang w:val="en-US"/>
        </w:rPr>
        <w:br w:type="page"/>
      </w:r>
      <w:r w:rsidRPr="00F7323C">
        <w:rPr>
          <w:rFonts w:ascii="Times New Roman" w:hAnsi="Times New Roman" w:cs="Times New Roman"/>
          <w:b/>
          <w:sz w:val="26"/>
          <w:szCs w:val="26"/>
          <w:lang w:val="en-US"/>
        </w:rPr>
        <w:lastRenderedPageBreak/>
        <w:t>ĐỀ CƯƠNG CHI TIẾT KHÓA LUẬN TỐT NGHIỆP</w:t>
      </w:r>
    </w:p>
    <w:p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b/>
          <w:sz w:val="26"/>
          <w:szCs w:val="26"/>
          <w:lang w:val="en-US"/>
        </w:rPr>
        <w:t>Tên đề tài:</w:t>
      </w:r>
      <w:r w:rsidRPr="00F7323C">
        <w:rPr>
          <w:rFonts w:ascii="Times New Roman" w:hAnsi="Times New Roman" w:cs="Times New Roman"/>
          <w:sz w:val="26"/>
          <w:szCs w:val="26"/>
          <w:lang w:val="en-US"/>
        </w:rPr>
        <w:t xml:space="preserve"> Tìm hiểu mô hình và ngôn ngữ đặc tả mô hình dòng công việc: ứng dụng trong thiết kế quy trình các nhiệp vụ quản lý đào tạo và xây dựng ứng dụng thử nghiệm kết hợp với công nghệ SOA</w:t>
      </w:r>
    </w:p>
    <w:p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b/>
          <w:sz w:val="26"/>
          <w:szCs w:val="26"/>
          <w:lang w:val="en-US"/>
        </w:rPr>
        <w:t>Giáo viên hướng dẫn:</w:t>
      </w:r>
      <w:r w:rsidRPr="00F7323C">
        <w:rPr>
          <w:rFonts w:ascii="Times New Roman" w:hAnsi="Times New Roman" w:cs="Times New Roman"/>
          <w:sz w:val="26"/>
          <w:szCs w:val="26"/>
          <w:lang w:val="en-US"/>
        </w:rPr>
        <w:t xml:space="preserve"> PGS TS Đồng Thị Bích Thủy</w:t>
      </w:r>
    </w:p>
    <w:p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b/>
          <w:sz w:val="26"/>
          <w:szCs w:val="26"/>
          <w:lang w:val="en-US"/>
        </w:rPr>
        <w:t>Thời gian thực hiện:</w:t>
      </w:r>
      <w:r w:rsidRPr="00F7323C">
        <w:rPr>
          <w:rFonts w:ascii="Times New Roman" w:hAnsi="Times New Roman" w:cs="Times New Roman"/>
          <w:sz w:val="26"/>
          <w:szCs w:val="26"/>
          <w:lang w:val="en-US"/>
        </w:rPr>
        <w:t xml:space="preserve"> 14/12/2009 - 30/6/2010</w:t>
      </w:r>
    </w:p>
    <w:p w:rsidR="003F16B7" w:rsidRPr="00F7323C" w:rsidRDefault="003F16B7" w:rsidP="003F16B7">
      <w:pPr>
        <w:pBdr>
          <w:top w:val="single" w:sz="4" w:space="0" w:color="auto"/>
          <w:left w:val="single" w:sz="4" w:space="4" w:color="auto"/>
          <w:bottom w:val="single" w:sz="4" w:space="1" w:color="auto"/>
          <w:right w:val="single" w:sz="4" w:space="4" w:color="auto"/>
          <w:bar w:val="single" w:sz="4" w:color="auto"/>
        </w:pBdr>
        <w:rPr>
          <w:rFonts w:ascii="Times New Roman" w:hAnsi="Times New Roman" w:cs="Times New Roman"/>
          <w:b/>
          <w:sz w:val="26"/>
          <w:szCs w:val="26"/>
          <w:lang w:val="en-US"/>
        </w:rPr>
      </w:pPr>
      <w:r w:rsidRPr="00F7323C">
        <w:rPr>
          <w:rFonts w:ascii="Times New Roman" w:hAnsi="Times New Roman" w:cs="Times New Roman"/>
          <w:b/>
          <w:sz w:val="26"/>
          <w:szCs w:val="26"/>
          <w:lang w:val="en-US"/>
        </w:rPr>
        <w:t>Sinh viên thực hiện:</w:t>
      </w:r>
    </w:p>
    <w:p w:rsidR="003F16B7" w:rsidRPr="00F7323C" w:rsidRDefault="003F16B7" w:rsidP="003F16B7">
      <w:pPr>
        <w:pBdr>
          <w:top w:val="single" w:sz="4" w:space="0" w:color="auto"/>
          <w:left w:val="single" w:sz="4" w:space="4" w:color="auto"/>
          <w:bottom w:val="single" w:sz="4" w:space="1" w:color="auto"/>
          <w:right w:val="single" w:sz="4" w:space="4" w:color="auto"/>
          <w:bar w:val="single" w:sz="4" w:color="auto"/>
        </w:pBdr>
        <w:rPr>
          <w:rFonts w:ascii="Times New Roman" w:hAnsi="Times New Roman" w:cs="Times New Roman"/>
          <w:sz w:val="26"/>
          <w:szCs w:val="26"/>
          <w:lang w:val="en-US"/>
        </w:rPr>
      </w:pPr>
      <w:r w:rsidRPr="00F7323C">
        <w:rPr>
          <w:rFonts w:ascii="Times New Roman" w:hAnsi="Times New Roman" w:cs="Times New Roman"/>
          <w:sz w:val="26"/>
          <w:szCs w:val="26"/>
          <w:lang w:val="en-US"/>
        </w:rPr>
        <w:t>Nguyễn Minh Bình - 0612023</w:t>
      </w:r>
    </w:p>
    <w:p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sz w:val="26"/>
          <w:szCs w:val="26"/>
          <w:lang w:val="en-US"/>
        </w:rPr>
        <w:t>Diệp Huỳnh Anh - 0612003</w:t>
      </w:r>
    </w:p>
    <w:p w:rsidR="003F16B7" w:rsidRPr="00F7323C" w:rsidRDefault="003F16B7" w:rsidP="003F16B7">
      <w:pPr>
        <w:pBdr>
          <w:top w:val="single" w:sz="4" w:space="0"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sz w:val="26"/>
          <w:szCs w:val="26"/>
          <w:lang w:val="en-US"/>
        </w:rPr>
      </w:pPr>
      <w:r w:rsidRPr="00F7323C">
        <w:rPr>
          <w:rFonts w:ascii="Times New Roman" w:hAnsi="Times New Roman" w:cs="Times New Roman"/>
          <w:b/>
          <w:sz w:val="26"/>
          <w:szCs w:val="26"/>
          <w:lang w:val="en-US"/>
        </w:rPr>
        <w:t>Loại đề tài:</w:t>
      </w:r>
      <w:r w:rsidRPr="00F7323C">
        <w:rPr>
          <w:rFonts w:ascii="Times New Roman" w:hAnsi="Times New Roman" w:cs="Times New Roman"/>
          <w:sz w:val="26"/>
          <w:szCs w:val="26"/>
          <w:lang w:val="en-US"/>
        </w:rPr>
        <w:t xml:space="preserve"> Tìm hiểu công nghệ, xây dựng ứng dụng</w:t>
      </w:r>
    </w:p>
    <w:p w:rsidR="003F16B7" w:rsidRPr="00F7323C" w:rsidRDefault="003F16B7" w:rsidP="003F16B7">
      <w:pPr>
        <w:jc w:val="center"/>
        <w:rPr>
          <w:rFonts w:ascii="Times New Roman" w:hAnsi="Times New Roman" w:cs="Times New Roman"/>
          <w:b/>
          <w:sz w:val="26"/>
          <w:szCs w:val="26"/>
          <w:lang w:val="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432"/>
        <w:gridCol w:w="6144"/>
      </w:tblGrid>
      <w:tr w:rsidR="003F16B7" w:rsidRPr="00F7323C" w:rsidTr="00184BC3">
        <w:trPr>
          <w:jc w:val="center"/>
        </w:trPr>
        <w:tc>
          <w:tcPr>
            <w:tcW w:w="5000" w:type="pct"/>
            <w:gridSpan w:val="2"/>
          </w:tcPr>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b/>
                <w:sz w:val="26"/>
                <w:szCs w:val="26"/>
                <w:lang w:val="en-US"/>
              </w:rPr>
              <w:t>Nội dung đề tài:</w:t>
            </w:r>
            <w:r w:rsidRPr="00F7323C">
              <w:rPr>
                <w:rFonts w:ascii="Times New Roman" w:hAnsi="Times New Roman" w:cs="Times New Roman"/>
                <w:sz w:val="26"/>
                <w:szCs w:val="26"/>
                <w:lang w:val="en-US"/>
              </w:rPr>
              <w:t xml:space="preserve"> (mô tả chi tiết nội dung đề tài, yêu cầu, phương pháp thực hiện, kết quả đạt được,...)</w:t>
            </w:r>
          </w:p>
          <w:p w:rsidR="003F16B7" w:rsidRPr="00F7323C" w:rsidRDefault="003F16B7" w:rsidP="003F16B7">
            <w:pPr>
              <w:pStyle w:val="ListParagraph"/>
              <w:numPr>
                <w:ilvl w:val="0"/>
                <w:numId w:val="8"/>
              </w:numPr>
              <w:rPr>
                <w:rFonts w:ascii="Times New Roman" w:hAnsi="Times New Roman" w:cs="Times New Roman"/>
                <w:b/>
                <w:sz w:val="26"/>
                <w:szCs w:val="26"/>
                <w:lang w:val="en-US"/>
              </w:rPr>
            </w:pPr>
            <w:r w:rsidRPr="00F7323C">
              <w:rPr>
                <w:rFonts w:ascii="Times New Roman" w:hAnsi="Times New Roman" w:cs="Times New Roman"/>
                <w:b/>
                <w:sz w:val="26"/>
                <w:szCs w:val="26"/>
                <w:lang w:val="en-US"/>
              </w:rPr>
              <w:t>Tóm tắt nội dung dề tài:</w:t>
            </w: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t>Nội dung đề tài sẽ bao gồm:</w:t>
            </w:r>
          </w:p>
          <w:p w:rsidR="003F16B7" w:rsidRPr="00F7323C" w:rsidRDefault="003F16B7" w:rsidP="003F16B7">
            <w:pPr>
              <w:pStyle w:val="ListParagraph"/>
              <w:numPr>
                <w:ilvl w:val="0"/>
                <w:numId w:val="10"/>
              </w:numPr>
              <w:rPr>
                <w:rFonts w:ascii="Times New Roman" w:hAnsi="Times New Roman" w:cs="Times New Roman"/>
                <w:sz w:val="26"/>
                <w:szCs w:val="26"/>
                <w:lang w:val="en-US"/>
              </w:rPr>
            </w:pPr>
            <w:r w:rsidRPr="00F7323C">
              <w:rPr>
                <w:rFonts w:ascii="Times New Roman" w:hAnsi="Times New Roman" w:cs="Times New Roman"/>
                <w:sz w:val="26"/>
                <w:szCs w:val="26"/>
                <w:lang w:val="en-US"/>
              </w:rPr>
              <w:t>Khảo sát mô hình và ngôn ngữ đặc tả mô hình quản lý dòng công việc theo chuẩn của tổ chức WfMC.</w:t>
            </w:r>
          </w:p>
          <w:p w:rsidR="003F16B7" w:rsidRPr="00F7323C" w:rsidRDefault="003F16B7" w:rsidP="003F16B7">
            <w:pPr>
              <w:pStyle w:val="ListParagraph"/>
              <w:numPr>
                <w:ilvl w:val="0"/>
                <w:numId w:val="10"/>
              </w:numPr>
              <w:rPr>
                <w:rFonts w:ascii="Times New Roman" w:hAnsi="Times New Roman" w:cs="Times New Roman"/>
                <w:sz w:val="26"/>
                <w:szCs w:val="26"/>
                <w:lang w:val="en-US"/>
              </w:rPr>
            </w:pPr>
            <w:r w:rsidRPr="00F7323C">
              <w:rPr>
                <w:rFonts w:ascii="Times New Roman" w:hAnsi="Times New Roman" w:cs="Times New Roman"/>
                <w:sz w:val="26"/>
                <w:szCs w:val="26"/>
                <w:lang w:val="en-US"/>
              </w:rPr>
              <w:t>Khảo sát phần mềm Windows Workflow Foundation.</w:t>
            </w:r>
          </w:p>
          <w:p w:rsidR="003F16B7" w:rsidRPr="00F7323C" w:rsidRDefault="003F16B7" w:rsidP="003F16B7">
            <w:pPr>
              <w:pStyle w:val="ListParagraph"/>
              <w:numPr>
                <w:ilvl w:val="0"/>
                <w:numId w:val="10"/>
              </w:numPr>
              <w:rPr>
                <w:rFonts w:ascii="Times New Roman" w:hAnsi="Times New Roman" w:cs="Times New Roman"/>
                <w:sz w:val="26"/>
                <w:szCs w:val="26"/>
                <w:lang w:val="en-US"/>
              </w:rPr>
            </w:pPr>
            <w:r w:rsidRPr="00F7323C">
              <w:rPr>
                <w:rFonts w:ascii="Times New Roman" w:hAnsi="Times New Roman" w:cs="Times New Roman"/>
                <w:sz w:val="26"/>
                <w:szCs w:val="26"/>
                <w:lang w:val="en-US"/>
              </w:rPr>
              <w:t>Khảo sát một dứng dụng quản lý đào tạo thực tế, đặc biệt phân tích những tình huống có thể gây ra hiện tượng thắt cổ chai khi các thể hiện của những quy trình quản lý cùng diễn ra. Các quy trình cần được giám sát các luồng công việc là: Quy trình nhập điểm và kiểm tra điểm thi, quy trình xét cấp chứng chỉ/ văn bằng, quy trình in chứng chỉ/ văn bằng.</w:t>
            </w:r>
          </w:p>
          <w:p w:rsidR="003F16B7" w:rsidRPr="00F7323C" w:rsidRDefault="003F16B7" w:rsidP="003F16B7">
            <w:pPr>
              <w:pStyle w:val="ListParagraph"/>
              <w:numPr>
                <w:ilvl w:val="0"/>
                <w:numId w:val="10"/>
              </w:numPr>
              <w:rPr>
                <w:rFonts w:ascii="Times New Roman" w:hAnsi="Times New Roman" w:cs="Times New Roman"/>
                <w:sz w:val="26"/>
                <w:szCs w:val="26"/>
                <w:lang w:val="en-US"/>
              </w:rPr>
            </w:pPr>
            <w:r w:rsidRPr="00F7323C">
              <w:rPr>
                <w:rFonts w:ascii="Times New Roman" w:hAnsi="Times New Roman" w:cs="Times New Roman"/>
                <w:sz w:val="26"/>
                <w:szCs w:val="26"/>
                <w:lang w:val="en-US"/>
              </w:rPr>
              <w:t>Đặc tả mô hình dòng công việc của ứng dụng và cài đặt thử nghiệm với phần mềm mã nguồn mở đã chọn lọc, chú ý phát hiện tự động hiện tượng thắt cổ chai để cảnh báo những người khai thác.</w:t>
            </w:r>
          </w:p>
          <w:p w:rsidR="003F16B7" w:rsidRPr="00F7323C" w:rsidRDefault="003F16B7" w:rsidP="003F16B7">
            <w:pPr>
              <w:pStyle w:val="ListParagraph"/>
              <w:numPr>
                <w:ilvl w:val="0"/>
                <w:numId w:val="7"/>
              </w:numPr>
              <w:rPr>
                <w:rFonts w:ascii="Times New Roman" w:hAnsi="Times New Roman" w:cs="Times New Roman"/>
                <w:b/>
                <w:sz w:val="26"/>
                <w:szCs w:val="26"/>
                <w:lang w:val="en-US"/>
              </w:rPr>
            </w:pPr>
            <w:r w:rsidRPr="00F7323C">
              <w:rPr>
                <w:rFonts w:ascii="Times New Roman" w:hAnsi="Times New Roman" w:cs="Times New Roman"/>
                <w:b/>
                <w:sz w:val="26"/>
                <w:szCs w:val="26"/>
                <w:lang w:val="en-US"/>
              </w:rPr>
              <w:t>Các yêu cầu của đề tài</w:t>
            </w:r>
          </w:p>
          <w:p w:rsidR="003F16B7" w:rsidRPr="00F7323C" w:rsidRDefault="003F16B7" w:rsidP="003F16B7">
            <w:pPr>
              <w:pStyle w:val="ListParagraph"/>
              <w:numPr>
                <w:ilvl w:val="0"/>
                <w:numId w:val="12"/>
              </w:numPr>
              <w:rPr>
                <w:rFonts w:ascii="Times New Roman" w:hAnsi="Times New Roman" w:cs="Times New Roman"/>
                <w:sz w:val="26"/>
                <w:szCs w:val="26"/>
                <w:lang w:val="en-US"/>
              </w:rPr>
            </w:pPr>
            <w:r w:rsidRPr="00F7323C">
              <w:rPr>
                <w:rFonts w:ascii="Times New Roman" w:hAnsi="Times New Roman" w:cs="Times New Roman"/>
                <w:sz w:val="26"/>
                <w:szCs w:val="26"/>
                <w:lang w:val="en-US"/>
              </w:rPr>
              <w:t>Thiết kế phần mềm theo kiến trúc 3 tầng</w:t>
            </w:r>
          </w:p>
          <w:p w:rsidR="003F16B7" w:rsidRPr="00F7323C" w:rsidRDefault="003F16B7" w:rsidP="003F16B7">
            <w:pPr>
              <w:pStyle w:val="ListParagraph"/>
              <w:numPr>
                <w:ilvl w:val="0"/>
                <w:numId w:val="12"/>
              </w:numPr>
              <w:rPr>
                <w:rFonts w:ascii="Times New Roman" w:hAnsi="Times New Roman" w:cs="Times New Roman"/>
                <w:sz w:val="26"/>
                <w:szCs w:val="26"/>
                <w:lang w:val="en-US"/>
              </w:rPr>
            </w:pPr>
            <w:r w:rsidRPr="00F7323C">
              <w:rPr>
                <w:rFonts w:ascii="Times New Roman" w:hAnsi="Times New Roman" w:cs="Times New Roman"/>
                <w:sz w:val="26"/>
                <w:szCs w:val="26"/>
                <w:lang w:val="en-US"/>
              </w:rPr>
              <w:t>Chú ý xử lý hiện tượng thắt cổ chai.</w:t>
            </w:r>
          </w:p>
          <w:p w:rsidR="003F16B7" w:rsidRPr="00F7323C" w:rsidRDefault="003F16B7" w:rsidP="003F16B7">
            <w:pPr>
              <w:pStyle w:val="ListParagraph"/>
              <w:numPr>
                <w:ilvl w:val="0"/>
                <w:numId w:val="7"/>
              </w:numP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Kết quả dự kiến</w:t>
            </w:r>
          </w:p>
          <w:p w:rsidR="003F16B7" w:rsidRPr="00F7323C" w:rsidRDefault="003F16B7" w:rsidP="003F16B7">
            <w:pPr>
              <w:ind w:left="360"/>
              <w:rPr>
                <w:rFonts w:ascii="Times New Roman" w:hAnsi="Times New Roman" w:cs="Times New Roman"/>
                <w:sz w:val="26"/>
                <w:szCs w:val="26"/>
                <w:lang w:val="en-US"/>
              </w:rPr>
            </w:pPr>
            <w:r w:rsidRPr="00F7323C">
              <w:rPr>
                <w:rFonts w:ascii="Times New Roman" w:hAnsi="Times New Roman" w:cs="Times New Roman"/>
                <w:sz w:val="26"/>
                <w:szCs w:val="26"/>
                <w:lang w:val="en-US"/>
              </w:rPr>
              <w:t>Một ứng dụng theo dõi các luồng công việc của những quy trình quản lý đào tạo</w:t>
            </w:r>
          </w:p>
          <w:p w:rsidR="003F16B7" w:rsidRPr="00F7323C" w:rsidRDefault="003F16B7" w:rsidP="003F16B7">
            <w:pPr>
              <w:pStyle w:val="ListParagraph"/>
              <w:numPr>
                <w:ilvl w:val="0"/>
                <w:numId w:val="7"/>
              </w:numPr>
              <w:rPr>
                <w:rFonts w:ascii="Times New Roman" w:hAnsi="Times New Roman" w:cs="Times New Roman"/>
                <w:b/>
                <w:sz w:val="26"/>
                <w:szCs w:val="26"/>
                <w:lang w:val="en-US"/>
              </w:rPr>
            </w:pPr>
            <w:r w:rsidRPr="00F7323C">
              <w:rPr>
                <w:rFonts w:ascii="Times New Roman" w:hAnsi="Times New Roman" w:cs="Times New Roman"/>
                <w:b/>
                <w:sz w:val="26"/>
                <w:szCs w:val="26"/>
                <w:lang w:val="en-US"/>
              </w:rPr>
              <w:t>Phương pháp thực hiện</w:t>
            </w:r>
          </w:p>
          <w:p w:rsidR="003F16B7" w:rsidRPr="00F7323C" w:rsidRDefault="003F16B7" w:rsidP="003F16B7">
            <w:pPr>
              <w:pStyle w:val="ListParagraph"/>
              <w:numPr>
                <w:ilvl w:val="0"/>
                <w:numId w:val="13"/>
              </w:numPr>
              <w:rPr>
                <w:rFonts w:ascii="Times New Roman" w:hAnsi="Times New Roman" w:cs="Times New Roman"/>
                <w:sz w:val="26"/>
                <w:szCs w:val="26"/>
                <w:lang w:val="en-US"/>
              </w:rPr>
            </w:pPr>
            <w:r w:rsidRPr="00F7323C">
              <w:rPr>
                <w:rFonts w:ascii="Times New Roman" w:hAnsi="Times New Roman" w:cs="Times New Roman"/>
                <w:sz w:val="26"/>
                <w:szCs w:val="26"/>
                <w:lang w:val="en-US"/>
              </w:rPr>
              <w:t>Phân chia công việc trong nhóm</w:t>
            </w:r>
          </w:p>
          <w:p w:rsidR="003F16B7" w:rsidRPr="00F7323C" w:rsidRDefault="003F16B7" w:rsidP="003F16B7">
            <w:pPr>
              <w:pStyle w:val="ListParagraph"/>
              <w:numPr>
                <w:ilvl w:val="0"/>
                <w:numId w:val="13"/>
              </w:numPr>
              <w:rPr>
                <w:rFonts w:ascii="Times New Roman" w:hAnsi="Times New Roman" w:cs="Times New Roman"/>
                <w:sz w:val="26"/>
                <w:szCs w:val="26"/>
                <w:lang w:val="en-US"/>
              </w:rPr>
            </w:pPr>
            <w:r w:rsidRPr="00F7323C">
              <w:rPr>
                <w:rFonts w:ascii="Times New Roman" w:hAnsi="Times New Roman" w:cs="Times New Roman"/>
                <w:sz w:val="26"/>
                <w:szCs w:val="26"/>
                <w:lang w:val="en-US"/>
              </w:rPr>
              <w:t>Thảo luận với nhau và với giáo viên hướng dẫn</w:t>
            </w:r>
          </w:p>
          <w:p w:rsidR="003F16B7" w:rsidRPr="00F7323C" w:rsidRDefault="003F16B7" w:rsidP="003F16B7">
            <w:pPr>
              <w:pStyle w:val="ListParagraph"/>
              <w:numPr>
                <w:ilvl w:val="0"/>
                <w:numId w:val="13"/>
              </w:numPr>
              <w:rPr>
                <w:rFonts w:ascii="Times New Roman" w:hAnsi="Times New Roman" w:cs="Times New Roman"/>
                <w:sz w:val="26"/>
                <w:szCs w:val="26"/>
                <w:lang w:val="en-US"/>
              </w:rPr>
            </w:pPr>
            <w:r w:rsidRPr="00F7323C">
              <w:rPr>
                <w:rFonts w:ascii="Times New Roman" w:hAnsi="Times New Roman" w:cs="Times New Roman"/>
                <w:sz w:val="26"/>
                <w:szCs w:val="26"/>
                <w:lang w:val="en-US"/>
              </w:rPr>
              <w:t>Báo cáo tiến độ hàng tuần trực tiếp cho đến giai đoạn lập trình</w:t>
            </w:r>
          </w:p>
          <w:p w:rsidR="003F16B7" w:rsidRPr="00F7323C" w:rsidRDefault="003F16B7" w:rsidP="00F7323C">
            <w:pPr>
              <w:pStyle w:val="ListParagraph"/>
              <w:numPr>
                <w:ilvl w:val="0"/>
                <w:numId w:val="7"/>
              </w:numPr>
              <w:rPr>
                <w:rFonts w:ascii="Times New Roman" w:eastAsia="Calibri" w:hAnsi="Times New Roman" w:cs="Times New Roman"/>
                <w:b/>
                <w:bCs/>
                <w:sz w:val="26"/>
                <w:szCs w:val="26"/>
              </w:rPr>
            </w:pPr>
            <w:r w:rsidRPr="00F7323C">
              <w:rPr>
                <w:rFonts w:ascii="Times New Roman" w:eastAsia="Calibri" w:hAnsi="Times New Roman" w:cs="Times New Roman"/>
                <w:b/>
                <w:bCs/>
                <w:color w:val="000000"/>
                <w:sz w:val="26"/>
                <w:szCs w:val="26"/>
              </w:rPr>
              <w:t>Phân công công việc</w:t>
            </w:r>
          </w:p>
          <w:tbl>
            <w:tblPr>
              <w:tblW w:w="8820" w:type="dxa"/>
              <w:tblInd w:w="17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tblPr>
            <w:tblGrid>
              <w:gridCol w:w="3690"/>
              <w:gridCol w:w="1170"/>
              <w:gridCol w:w="1260"/>
              <w:gridCol w:w="2700"/>
            </w:tblGrid>
            <w:tr w:rsidR="003F16B7" w:rsidRPr="00F7323C" w:rsidTr="00F7323C">
              <w:trPr>
                <w:trHeight w:val="355"/>
              </w:trPr>
              <w:tc>
                <w:tcPr>
                  <w:tcW w:w="3690" w:type="dxa"/>
                  <w:shd w:val="clear" w:color="auto" w:fill="auto"/>
                  <w:tcMar>
                    <w:left w:w="57" w:type="dxa"/>
                    <w:right w:w="57" w:type="dxa"/>
                  </w:tcMar>
                  <w:vAlign w:val="center"/>
                  <w:hideMark/>
                </w:tcPr>
                <w:p w:rsidR="003F16B7" w:rsidRPr="00F7323C" w:rsidRDefault="003F16B7" w:rsidP="00F7323C">
                  <w:pPr>
                    <w:jc w:val="center"/>
                    <w:rPr>
                      <w:rFonts w:ascii="Times New Roman" w:eastAsia="Calibri" w:hAnsi="Times New Roman" w:cs="Times New Roman"/>
                      <w:b/>
                      <w:i/>
                      <w:sz w:val="26"/>
                      <w:szCs w:val="26"/>
                      <w:lang w:val="en-US"/>
                    </w:rPr>
                  </w:pPr>
                  <w:r w:rsidRPr="00F7323C">
                    <w:rPr>
                      <w:rFonts w:ascii="Times New Roman" w:eastAsia="Calibri" w:hAnsi="Times New Roman" w:cs="Times New Roman"/>
                      <w:b/>
                      <w:i/>
                      <w:sz w:val="26"/>
                      <w:szCs w:val="26"/>
                      <w:lang w:val="en-US"/>
                    </w:rPr>
                    <w:t>Công việc</w:t>
                  </w:r>
                </w:p>
              </w:tc>
              <w:tc>
                <w:tcPr>
                  <w:tcW w:w="1170" w:type="dxa"/>
                  <w:shd w:val="clear" w:color="auto" w:fill="auto"/>
                  <w:tcMar>
                    <w:left w:w="57" w:type="dxa"/>
                    <w:right w:w="57" w:type="dxa"/>
                  </w:tcMar>
                  <w:vAlign w:val="center"/>
                  <w:hideMark/>
                </w:tcPr>
                <w:p w:rsidR="003F16B7" w:rsidRPr="00F7323C" w:rsidRDefault="003F16B7" w:rsidP="00F7323C">
                  <w:pPr>
                    <w:jc w:val="center"/>
                    <w:rPr>
                      <w:rFonts w:ascii="Times New Roman" w:eastAsia="Calibri" w:hAnsi="Times New Roman" w:cs="Times New Roman"/>
                      <w:b/>
                      <w:i/>
                      <w:sz w:val="26"/>
                      <w:szCs w:val="26"/>
                      <w:lang w:val="en-US"/>
                    </w:rPr>
                  </w:pPr>
                  <w:r w:rsidRPr="00F7323C">
                    <w:rPr>
                      <w:rFonts w:ascii="Times New Roman" w:eastAsia="Calibri" w:hAnsi="Times New Roman" w:cs="Times New Roman"/>
                      <w:b/>
                      <w:i/>
                      <w:sz w:val="26"/>
                      <w:szCs w:val="26"/>
                      <w:lang w:val="en-US"/>
                    </w:rPr>
                    <w:t>Bắt đầu</w:t>
                  </w:r>
                </w:p>
              </w:tc>
              <w:tc>
                <w:tcPr>
                  <w:tcW w:w="1260" w:type="dxa"/>
                  <w:shd w:val="clear" w:color="auto" w:fill="auto"/>
                  <w:tcMar>
                    <w:left w:w="57" w:type="dxa"/>
                    <w:right w:w="57" w:type="dxa"/>
                  </w:tcMar>
                  <w:vAlign w:val="center"/>
                  <w:hideMark/>
                </w:tcPr>
                <w:p w:rsidR="003F16B7" w:rsidRPr="00F7323C" w:rsidRDefault="003F16B7" w:rsidP="00F7323C">
                  <w:pPr>
                    <w:jc w:val="center"/>
                    <w:rPr>
                      <w:rFonts w:ascii="Times New Roman" w:eastAsia="Calibri" w:hAnsi="Times New Roman" w:cs="Times New Roman"/>
                      <w:b/>
                      <w:i/>
                      <w:sz w:val="26"/>
                      <w:szCs w:val="26"/>
                      <w:lang w:val="en-US"/>
                    </w:rPr>
                  </w:pPr>
                  <w:r w:rsidRPr="00F7323C">
                    <w:rPr>
                      <w:rFonts w:ascii="Times New Roman" w:eastAsia="Calibri" w:hAnsi="Times New Roman" w:cs="Times New Roman"/>
                      <w:b/>
                      <w:i/>
                      <w:sz w:val="26"/>
                      <w:szCs w:val="26"/>
                      <w:lang w:val="en-US"/>
                    </w:rPr>
                    <w:t>Kết thúc</w:t>
                  </w:r>
                </w:p>
              </w:tc>
              <w:tc>
                <w:tcPr>
                  <w:tcW w:w="2700" w:type="dxa"/>
                  <w:shd w:val="clear" w:color="auto" w:fill="auto"/>
                  <w:tcMar>
                    <w:left w:w="57" w:type="dxa"/>
                    <w:right w:w="57" w:type="dxa"/>
                  </w:tcMar>
                  <w:vAlign w:val="center"/>
                  <w:hideMark/>
                </w:tcPr>
                <w:p w:rsidR="003F16B7" w:rsidRPr="00F7323C" w:rsidRDefault="003F16B7" w:rsidP="00F7323C">
                  <w:pPr>
                    <w:jc w:val="center"/>
                    <w:rPr>
                      <w:rFonts w:ascii="Times New Roman" w:eastAsia="Calibri" w:hAnsi="Times New Roman" w:cs="Times New Roman"/>
                      <w:b/>
                      <w:i/>
                      <w:sz w:val="26"/>
                      <w:szCs w:val="26"/>
                      <w:lang w:val="en-US"/>
                    </w:rPr>
                  </w:pPr>
                  <w:r w:rsidRPr="00F7323C">
                    <w:rPr>
                      <w:rFonts w:ascii="Times New Roman" w:eastAsia="Calibri" w:hAnsi="Times New Roman" w:cs="Times New Roman"/>
                      <w:b/>
                      <w:i/>
                      <w:sz w:val="26"/>
                      <w:szCs w:val="26"/>
                      <w:lang w:val="en-US"/>
                    </w:rPr>
                    <w:t>Sinh viên thực hiện</w:t>
                  </w:r>
                </w:p>
              </w:tc>
            </w:tr>
            <w:tr w:rsidR="003F16B7" w:rsidRPr="00F7323C" w:rsidTr="00F7323C">
              <w:trPr>
                <w:trHeight w:val="300"/>
              </w:trPr>
              <w:tc>
                <w:tcPr>
                  <w:tcW w:w="3690" w:type="dxa"/>
                  <w:shd w:val="clear" w:color="auto" w:fill="auto"/>
                  <w:tcMar>
                    <w:left w:w="57" w:type="dxa"/>
                    <w:right w:w="57" w:type="dxa"/>
                  </w:tcMar>
                  <w:vAlign w:val="center"/>
                  <w:hideMark/>
                </w:tcPr>
                <w:p w:rsidR="003F16B7" w:rsidRPr="00F7323C" w:rsidRDefault="003F16B7" w:rsidP="00F7323C">
                  <w:pPr>
                    <w:rPr>
                      <w:rFonts w:ascii="Times New Roman" w:eastAsia="Calibri" w:hAnsi="Times New Roman" w:cs="Times New Roman"/>
                      <w:sz w:val="26"/>
                      <w:szCs w:val="26"/>
                    </w:rPr>
                  </w:pPr>
                </w:p>
              </w:tc>
              <w:tc>
                <w:tcPr>
                  <w:tcW w:w="1170" w:type="dxa"/>
                  <w:shd w:val="clear" w:color="auto" w:fill="auto"/>
                  <w:tcMar>
                    <w:left w:w="57" w:type="dxa"/>
                    <w:right w:w="57" w:type="dxa"/>
                  </w:tcMar>
                  <w:vAlign w:val="center"/>
                  <w:hideMark/>
                </w:tcPr>
                <w:p w:rsidR="003F16B7" w:rsidRPr="00F7323C" w:rsidRDefault="003F16B7" w:rsidP="00F7323C">
                  <w:pPr>
                    <w:rPr>
                      <w:rFonts w:ascii="Times New Roman" w:eastAsia="Calibri" w:hAnsi="Times New Roman" w:cs="Times New Roman"/>
                      <w:sz w:val="26"/>
                      <w:szCs w:val="26"/>
                    </w:rPr>
                  </w:pPr>
                </w:p>
              </w:tc>
              <w:tc>
                <w:tcPr>
                  <w:tcW w:w="1260" w:type="dxa"/>
                  <w:shd w:val="clear" w:color="auto" w:fill="auto"/>
                  <w:tcMar>
                    <w:left w:w="57" w:type="dxa"/>
                    <w:right w:w="57" w:type="dxa"/>
                  </w:tcMar>
                  <w:vAlign w:val="center"/>
                  <w:hideMark/>
                </w:tcPr>
                <w:p w:rsidR="003F16B7" w:rsidRPr="00F7323C" w:rsidRDefault="003F16B7" w:rsidP="00F7323C">
                  <w:pPr>
                    <w:rPr>
                      <w:rFonts w:ascii="Times New Roman" w:eastAsia="Calibri" w:hAnsi="Times New Roman" w:cs="Times New Roman"/>
                      <w:sz w:val="26"/>
                      <w:szCs w:val="26"/>
                    </w:rPr>
                  </w:pPr>
                </w:p>
              </w:tc>
              <w:tc>
                <w:tcPr>
                  <w:tcW w:w="2700" w:type="dxa"/>
                  <w:shd w:val="clear" w:color="auto" w:fill="auto"/>
                  <w:tcMar>
                    <w:left w:w="57" w:type="dxa"/>
                    <w:right w:w="57" w:type="dxa"/>
                  </w:tcMar>
                  <w:vAlign w:val="center"/>
                  <w:hideMark/>
                </w:tcPr>
                <w:p w:rsidR="003F16B7" w:rsidRPr="00F7323C" w:rsidRDefault="003F16B7" w:rsidP="00F7323C">
                  <w:pPr>
                    <w:rPr>
                      <w:rFonts w:ascii="Times New Roman" w:eastAsia="Calibri" w:hAnsi="Times New Roman" w:cs="Times New Roman"/>
                      <w:sz w:val="26"/>
                      <w:szCs w:val="26"/>
                    </w:rPr>
                  </w:pPr>
                </w:p>
              </w:tc>
            </w:tr>
          </w:tbl>
          <w:p w:rsidR="003F16B7" w:rsidRPr="00F7323C" w:rsidRDefault="003F16B7" w:rsidP="00184BC3">
            <w:pPr>
              <w:ind w:left="1062"/>
              <w:rPr>
                <w:rFonts w:ascii="Times New Roman" w:eastAsia="Calibri" w:hAnsi="Times New Roman" w:cs="Times New Roman"/>
                <w:sz w:val="26"/>
                <w:szCs w:val="26"/>
              </w:rPr>
            </w:pPr>
          </w:p>
        </w:tc>
      </w:tr>
      <w:tr w:rsidR="003F16B7" w:rsidRPr="00F7323C" w:rsidTr="00184BC3">
        <w:trPr>
          <w:jc w:val="center"/>
        </w:trPr>
        <w:tc>
          <w:tcPr>
            <w:tcW w:w="1792" w:type="pct"/>
          </w:tcPr>
          <w:p w:rsidR="003F16B7" w:rsidRPr="00F7323C" w:rsidRDefault="003F16B7" w:rsidP="00F7323C">
            <w:pPr>
              <w:jc w:val="center"/>
              <w:rPr>
                <w:rFonts w:ascii="Times New Roman" w:eastAsia="Calibri" w:hAnsi="Times New Roman" w:cs="Times New Roman"/>
                <w:b/>
                <w:bCs/>
                <w:sz w:val="26"/>
                <w:szCs w:val="26"/>
              </w:rPr>
            </w:pPr>
            <w:r w:rsidRPr="00F7323C">
              <w:rPr>
                <w:rFonts w:ascii="Times New Roman" w:eastAsia="Calibri" w:hAnsi="Times New Roman" w:cs="Times New Roman"/>
                <w:b/>
                <w:bCs/>
                <w:sz w:val="26"/>
                <w:szCs w:val="26"/>
              </w:rPr>
              <w:lastRenderedPageBreak/>
              <w:t>Xác nhận của GVHD</w:t>
            </w:r>
          </w:p>
          <w:p w:rsidR="003F16B7" w:rsidRPr="00F7323C" w:rsidRDefault="003F16B7" w:rsidP="00184BC3">
            <w:pPr>
              <w:rPr>
                <w:rFonts w:ascii="Times New Roman" w:eastAsia="Calibri" w:hAnsi="Times New Roman" w:cs="Times New Roman"/>
                <w:b/>
                <w:bCs/>
                <w:sz w:val="26"/>
                <w:szCs w:val="26"/>
              </w:rPr>
            </w:pPr>
          </w:p>
          <w:p w:rsidR="003F16B7" w:rsidRPr="00F7323C" w:rsidRDefault="003F16B7" w:rsidP="00184BC3">
            <w:pPr>
              <w:rPr>
                <w:rFonts w:ascii="Times New Roman" w:eastAsia="Calibri" w:hAnsi="Times New Roman" w:cs="Times New Roman"/>
                <w:b/>
                <w:bCs/>
                <w:sz w:val="26"/>
                <w:szCs w:val="26"/>
              </w:rPr>
            </w:pPr>
          </w:p>
          <w:p w:rsidR="003F16B7" w:rsidRPr="00F7323C" w:rsidRDefault="003F16B7" w:rsidP="00184BC3">
            <w:pPr>
              <w:rPr>
                <w:rFonts w:ascii="Times New Roman" w:eastAsia="Calibri" w:hAnsi="Times New Roman" w:cs="Times New Roman"/>
                <w:b/>
                <w:bCs/>
                <w:sz w:val="26"/>
                <w:szCs w:val="26"/>
              </w:rPr>
            </w:pPr>
          </w:p>
          <w:p w:rsidR="003F16B7" w:rsidRPr="00F7323C" w:rsidRDefault="003F16B7" w:rsidP="00184BC3">
            <w:pPr>
              <w:rPr>
                <w:rFonts w:ascii="Times New Roman" w:eastAsia="PMingLiU" w:hAnsi="Times New Roman" w:cs="Times New Roman"/>
                <w:b/>
                <w:bCs/>
                <w:sz w:val="26"/>
                <w:szCs w:val="26"/>
              </w:rPr>
            </w:pPr>
          </w:p>
        </w:tc>
        <w:tc>
          <w:tcPr>
            <w:tcW w:w="3208" w:type="pct"/>
          </w:tcPr>
          <w:p w:rsidR="003F16B7" w:rsidRPr="00F7323C" w:rsidRDefault="003F16B7" w:rsidP="00184BC3">
            <w:pPr>
              <w:tabs>
                <w:tab w:val="left" w:pos="986"/>
              </w:tabs>
              <w:ind w:left="1346"/>
              <w:rPr>
                <w:rFonts w:ascii="Times New Roman" w:eastAsia="Calibri" w:hAnsi="Times New Roman" w:cs="Times New Roman"/>
                <w:b/>
                <w:bCs/>
                <w:sz w:val="26"/>
                <w:szCs w:val="26"/>
                <w:lang w:val="en-US"/>
              </w:rPr>
            </w:pPr>
            <w:r w:rsidRPr="00F7323C">
              <w:rPr>
                <w:rFonts w:ascii="Times New Roman" w:eastAsia="Calibri" w:hAnsi="Times New Roman" w:cs="Times New Roman"/>
                <w:b/>
                <w:bCs/>
                <w:sz w:val="26"/>
                <w:szCs w:val="26"/>
              </w:rPr>
              <w:t>Ngày 0</w:t>
            </w:r>
            <w:r w:rsidR="00F7323C">
              <w:rPr>
                <w:rFonts w:ascii="Times New Roman" w:hAnsi="Times New Roman" w:cs="Times New Roman"/>
                <w:b/>
                <w:bCs/>
                <w:sz w:val="26"/>
                <w:szCs w:val="26"/>
                <w:lang w:val="en-US"/>
              </w:rPr>
              <w:t>1</w:t>
            </w:r>
            <w:r w:rsidRPr="00F7323C">
              <w:rPr>
                <w:rFonts w:ascii="Times New Roman" w:eastAsia="Calibri" w:hAnsi="Times New Roman" w:cs="Times New Roman"/>
                <w:b/>
                <w:bCs/>
                <w:sz w:val="26"/>
                <w:szCs w:val="26"/>
              </w:rPr>
              <w:t xml:space="preserve"> tháng </w:t>
            </w:r>
            <w:r w:rsidR="00F7323C">
              <w:rPr>
                <w:rFonts w:ascii="Times New Roman" w:hAnsi="Times New Roman" w:cs="Times New Roman"/>
                <w:b/>
                <w:bCs/>
                <w:sz w:val="26"/>
                <w:szCs w:val="26"/>
                <w:lang w:val="en-US"/>
              </w:rPr>
              <w:t>06</w:t>
            </w:r>
            <w:r w:rsidRPr="00F7323C">
              <w:rPr>
                <w:rFonts w:ascii="Times New Roman" w:eastAsia="Calibri" w:hAnsi="Times New Roman" w:cs="Times New Roman"/>
                <w:b/>
                <w:bCs/>
                <w:sz w:val="26"/>
                <w:szCs w:val="26"/>
              </w:rPr>
              <w:t xml:space="preserve"> năm 20</w:t>
            </w:r>
            <w:r w:rsidR="00F7323C">
              <w:rPr>
                <w:rFonts w:ascii="Times New Roman" w:hAnsi="Times New Roman" w:cs="Times New Roman"/>
                <w:b/>
                <w:bCs/>
                <w:sz w:val="26"/>
                <w:szCs w:val="26"/>
                <w:lang w:val="en-US"/>
              </w:rPr>
              <w:t>10</w:t>
            </w:r>
          </w:p>
          <w:p w:rsidR="003F16B7" w:rsidRPr="00F7323C" w:rsidRDefault="003F16B7" w:rsidP="00184BC3">
            <w:pPr>
              <w:ind w:left="1886"/>
              <w:rPr>
                <w:rFonts w:ascii="Times New Roman" w:eastAsia="Calibri" w:hAnsi="Times New Roman" w:cs="Times New Roman"/>
                <w:b/>
                <w:bCs/>
                <w:sz w:val="26"/>
                <w:szCs w:val="26"/>
              </w:rPr>
            </w:pPr>
            <w:r w:rsidRPr="00F7323C">
              <w:rPr>
                <w:rFonts w:ascii="Times New Roman" w:eastAsia="Calibri" w:hAnsi="Times New Roman" w:cs="Times New Roman"/>
                <w:b/>
                <w:bCs/>
                <w:sz w:val="26"/>
                <w:szCs w:val="26"/>
              </w:rPr>
              <w:t>SV Thực hiện</w:t>
            </w:r>
          </w:p>
          <w:p w:rsidR="003F16B7" w:rsidRPr="00F7323C" w:rsidRDefault="003F16B7" w:rsidP="00184BC3">
            <w:pPr>
              <w:rPr>
                <w:rFonts w:ascii="Times New Roman" w:eastAsia="PMingLiU" w:hAnsi="Times New Roman" w:cs="Times New Roman"/>
                <w:b/>
                <w:bCs/>
                <w:sz w:val="26"/>
                <w:szCs w:val="26"/>
              </w:rPr>
            </w:pPr>
          </w:p>
          <w:p w:rsidR="003F16B7" w:rsidRPr="00F7323C" w:rsidRDefault="003F16B7" w:rsidP="00184BC3">
            <w:pPr>
              <w:rPr>
                <w:rFonts w:ascii="Times New Roman" w:eastAsia="PMingLiU" w:hAnsi="Times New Roman" w:cs="Times New Roman"/>
                <w:b/>
                <w:bCs/>
                <w:sz w:val="26"/>
                <w:szCs w:val="26"/>
              </w:rPr>
            </w:pPr>
          </w:p>
          <w:p w:rsidR="003F16B7" w:rsidRPr="00F7323C" w:rsidRDefault="003F16B7" w:rsidP="00F7323C">
            <w:pPr>
              <w:rPr>
                <w:rFonts w:ascii="Times New Roman" w:eastAsia="PMingLiU" w:hAnsi="Times New Roman" w:cs="Times New Roman"/>
                <w:b/>
                <w:bCs/>
                <w:sz w:val="26"/>
                <w:szCs w:val="26"/>
                <w:lang w:val="en-US"/>
              </w:rPr>
            </w:pPr>
            <w:r w:rsidRPr="00F7323C">
              <w:rPr>
                <w:rFonts w:ascii="Times New Roman" w:eastAsia="PMingLiU" w:hAnsi="Times New Roman" w:cs="Times New Roman"/>
                <w:b/>
                <w:bCs/>
                <w:sz w:val="26"/>
                <w:szCs w:val="26"/>
              </w:rPr>
              <w:t xml:space="preserve">        </w:t>
            </w:r>
            <w:r w:rsidR="00F7323C">
              <w:rPr>
                <w:rFonts w:ascii="Times New Roman" w:eastAsia="PMingLiU" w:hAnsi="Times New Roman" w:cs="Times New Roman"/>
                <w:b/>
                <w:bCs/>
                <w:sz w:val="26"/>
                <w:szCs w:val="26"/>
                <w:lang w:val="en-US"/>
              </w:rPr>
              <w:t>Diệp Huỳnh Anh</w:t>
            </w:r>
            <w:r w:rsidRPr="00F7323C">
              <w:rPr>
                <w:rFonts w:ascii="Times New Roman" w:eastAsia="PMingLiU" w:hAnsi="Times New Roman" w:cs="Times New Roman"/>
                <w:b/>
                <w:bCs/>
                <w:sz w:val="26"/>
                <w:szCs w:val="26"/>
              </w:rPr>
              <w:t xml:space="preserve">             Nguyễn </w:t>
            </w:r>
            <w:r w:rsidR="00F7323C">
              <w:rPr>
                <w:rFonts w:ascii="Times New Roman" w:eastAsia="PMingLiU" w:hAnsi="Times New Roman" w:cs="Times New Roman"/>
                <w:b/>
                <w:bCs/>
                <w:sz w:val="26"/>
                <w:szCs w:val="26"/>
                <w:lang w:val="en-US"/>
              </w:rPr>
              <w:t>Minh Bình</w:t>
            </w:r>
          </w:p>
        </w:tc>
      </w:tr>
    </w:tbl>
    <w:p w:rsidR="003F16B7" w:rsidRPr="00F7323C" w:rsidRDefault="003F16B7" w:rsidP="003F16B7">
      <w:pPr>
        <w:jc w:val="center"/>
        <w:rPr>
          <w:rFonts w:ascii="Times New Roman" w:hAnsi="Times New Roman" w:cs="Times New Roman"/>
          <w:b/>
          <w:sz w:val="26"/>
          <w:szCs w:val="26"/>
          <w:lang w:val="en-US"/>
        </w:rPr>
      </w:pPr>
    </w:p>
    <w:p w:rsidR="003F16B7" w:rsidRPr="00F7323C" w:rsidRDefault="003F16B7" w:rsidP="003F16B7">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745A6" w:rsidRPr="00F7323C" w:rsidRDefault="00F7323C" w:rsidP="006D460A">
      <w:pPr>
        <w:jc w:val="center"/>
        <w:rPr>
          <w:rFonts w:ascii="Times New Roman" w:hAnsi="Times New Roman" w:cs="Times New Roman"/>
          <w:b/>
          <w:sz w:val="26"/>
          <w:szCs w:val="26"/>
          <w:lang w:val="en-US"/>
        </w:rPr>
      </w:pPr>
      <w:r>
        <w:rPr>
          <w:rFonts w:ascii="Times New Roman" w:hAnsi="Times New Roman" w:cs="Times New Roman"/>
          <w:b/>
          <w:sz w:val="26"/>
          <w:szCs w:val="26"/>
          <w:lang w:val="en-US"/>
        </w:rPr>
        <w:lastRenderedPageBreak/>
        <w:t>MỤC LỤC</w:t>
      </w:r>
    </w:p>
    <w:p w:rsidR="0005350C" w:rsidRPr="006D460A" w:rsidRDefault="006D460A" w:rsidP="0005350C">
      <w:pPr>
        <w:rPr>
          <w:rFonts w:ascii="Times New Roman" w:hAnsi="Times New Roman" w:cs="Times New Roman"/>
          <w:i/>
          <w:sz w:val="26"/>
          <w:szCs w:val="26"/>
          <w:u w:val="single"/>
          <w:lang w:val="en-US"/>
        </w:rPr>
      </w:pPr>
      <w:r>
        <w:rPr>
          <w:rFonts w:ascii="Times New Roman" w:hAnsi="Times New Roman" w:cs="Times New Roman"/>
          <w:i/>
          <w:sz w:val="26"/>
          <w:szCs w:val="26"/>
          <w:u w:val="single"/>
          <w:lang w:val="en-US"/>
        </w:rPr>
        <w:t>Chương 1: Đề dẫn đề tài khóa luận tốt nghiệp</w:t>
      </w:r>
    </w:p>
    <w:p w:rsidR="0005350C" w:rsidRDefault="0005350C" w:rsidP="006D460A">
      <w:pPr>
        <w:pStyle w:val="ListParagraph"/>
        <w:numPr>
          <w:ilvl w:val="0"/>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Chủ đề</w:t>
      </w:r>
    </w:p>
    <w:p w:rsidR="006D460A" w:rsidRPr="00F7323C" w:rsidRDefault="006D460A" w:rsidP="006D460A">
      <w:pPr>
        <w:pStyle w:val="ListParagraph"/>
        <w:numPr>
          <w:ilvl w:val="0"/>
          <w:numId w:val="21"/>
        </w:numPr>
        <w:rPr>
          <w:rFonts w:ascii="Times New Roman" w:hAnsi="Times New Roman" w:cs="Times New Roman"/>
          <w:i/>
          <w:sz w:val="26"/>
          <w:szCs w:val="26"/>
          <w:lang w:val="en-US"/>
        </w:rPr>
      </w:pPr>
      <w:r>
        <w:rPr>
          <w:rFonts w:ascii="Times New Roman" w:hAnsi="Times New Roman" w:cs="Times New Roman"/>
          <w:i/>
          <w:sz w:val="26"/>
          <w:szCs w:val="26"/>
          <w:lang w:val="en-US"/>
        </w:rPr>
        <w:t>Yêu cầu của ứng dụng</w:t>
      </w:r>
    </w:p>
    <w:p w:rsidR="0005350C" w:rsidRPr="00F7323C" w:rsidRDefault="0005350C" w:rsidP="006D460A">
      <w:pPr>
        <w:pStyle w:val="ListParagraph"/>
        <w:numPr>
          <w:ilvl w:val="0"/>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Nội dung cần thực hiện để đáp ứng yêu cầ</w:t>
      </w:r>
      <w:r w:rsidR="00253BD6">
        <w:rPr>
          <w:rFonts w:ascii="Times New Roman" w:hAnsi="Times New Roman" w:cs="Times New Roman"/>
          <w:i/>
          <w:sz w:val="26"/>
          <w:szCs w:val="26"/>
          <w:lang w:val="en-US"/>
        </w:rPr>
        <w:t>u</w:t>
      </w:r>
    </w:p>
    <w:p w:rsidR="0005350C" w:rsidRPr="00F7323C" w:rsidRDefault="0005350C" w:rsidP="006D460A">
      <w:pPr>
        <w:pStyle w:val="ListParagraph"/>
        <w:numPr>
          <w:ilvl w:val="1"/>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Tìm hiểu thực tế ứng dụng</w:t>
      </w:r>
    </w:p>
    <w:p w:rsidR="0005350C" w:rsidRPr="00F7323C" w:rsidRDefault="0005350C" w:rsidP="006D460A">
      <w:pPr>
        <w:pStyle w:val="ListParagraph"/>
        <w:numPr>
          <w:ilvl w:val="1"/>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 xml:space="preserve">Khảo sát và lựa chọn môi trường công nghệ phù hợp </w:t>
      </w:r>
    </w:p>
    <w:p w:rsidR="0005350C" w:rsidRPr="00F7323C" w:rsidRDefault="0005350C" w:rsidP="006D460A">
      <w:pPr>
        <w:pStyle w:val="ListParagraph"/>
        <w:numPr>
          <w:ilvl w:val="0"/>
          <w:numId w:val="21"/>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Bố cục khóa luận tốt nghiệp</w:t>
      </w:r>
    </w:p>
    <w:p w:rsidR="0005350C" w:rsidRPr="00F7323C" w:rsidRDefault="0005350C" w:rsidP="0005350C">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Chương 2</w:t>
      </w:r>
      <w:r w:rsidR="007745A6" w:rsidRPr="00F7323C">
        <w:rPr>
          <w:rFonts w:ascii="Times New Roman" w:hAnsi="Times New Roman" w:cs="Times New Roman"/>
          <w:i/>
          <w:sz w:val="26"/>
          <w:szCs w:val="26"/>
          <w:u w:val="single"/>
          <w:lang w:val="en-US"/>
        </w:rPr>
        <w:t xml:space="preserve">: </w:t>
      </w:r>
      <w:r w:rsidRPr="00F7323C">
        <w:rPr>
          <w:rFonts w:ascii="Times New Roman" w:hAnsi="Times New Roman" w:cs="Times New Roman"/>
          <w:i/>
          <w:sz w:val="26"/>
          <w:szCs w:val="26"/>
          <w:u w:val="single"/>
          <w:lang w:val="en-US"/>
        </w:rPr>
        <w:t>Ứng Dụng</w:t>
      </w:r>
    </w:p>
    <w:p w:rsidR="0005350C" w:rsidRPr="00F7323C" w:rsidRDefault="0005350C" w:rsidP="0005350C">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Chương 3</w:t>
      </w:r>
      <w:r w:rsidR="007745A6" w:rsidRPr="00F7323C">
        <w:rPr>
          <w:rFonts w:ascii="Times New Roman" w:hAnsi="Times New Roman" w:cs="Times New Roman"/>
          <w:i/>
          <w:sz w:val="26"/>
          <w:szCs w:val="26"/>
          <w:u w:val="single"/>
          <w:lang w:val="en-US"/>
        </w:rPr>
        <w:t xml:space="preserve">: </w:t>
      </w:r>
      <w:r w:rsidRPr="00F7323C">
        <w:rPr>
          <w:rFonts w:ascii="Times New Roman" w:hAnsi="Times New Roman" w:cs="Times New Roman"/>
          <w:i/>
          <w:sz w:val="26"/>
          <w:szCs w:val="26"/>
          <w:u w:val="single"/>
          <w:lang w:val="en-US"/>
        </w:rPr>
        <w:t>Khảo sát môi trường công nghệ, thuyết minh lựa chọn môi trường công nghệ, đề xuất</w:t>
      </w:r>
    </w:p>
    <w:p w:rsidR="0005350C" w:rsidRPr="00F7323C" w:rsidRDefault="0005350C" w:rsidP="0005350C">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Chương 4</w:t>
      </w:r>
      <w:r w:rsidR="007745A6" w:rsidRPr="00F7323C">
        <w:rPr>
          <w:rFonts w:ascii="Times New Roman" w:hAnsi="Times New Roman" w:cs="Times New Roman"/>
          <w:i/>
          <w:sz w:val="26"/>
          <w:szCs w:val="26"/>
          <w:u w:val="single"/>
          <w:lang w:val="en-US"/>
        </w:rPr>
        <w:t xml:space="preserve">: </w:t>
      </w:r>
      <w:r w:rsidRPr="00F7323C">
        <w:rPr>
          <w:rFonts w:ascii="Times New Roman" w:hAnsi="Times New Roman" w:cs="Times New Roman"/>
          <w:i/>
          <w:sz w:val="26"/>
          <w:szCs w:val="26"/>
          <w:u w:val="single"/>
          <w:lang w:val="en-US"/>
        </w:rPr>
        <w:t>Giải pháp đề nghị</w:t>
      </w:r>
    </w:p>
    <w:p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Kết quả phân tích ở góc độ dự liệu</w:t>
      </w:r>
    </w:p>
    <w:p w:rsidR="0005350C" w:rsidRPr="00F7323C" w:rsidRDefault="0005350C" w:rsidP="006D460A">
      <w:pPr>
        <w:pStyle w:val="ListParagraph"/>
        <w:numPr>
          <w:ilvl w:val="1"/>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Mô hình dữ liệu ở mức quan niệm</w:t>
      </w:r>
    </w:p>
    <w:p w:rsidR="0005350C" w:rsidRPr="00F7323C" w:rsidRDefault="0005350C" w:rsidP="006D460A">
      <w:pPr>
        <w:pStyle w:val="ListParagraph"/>
        <w:numPr>
          <w:ilvl w:val="1"/>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Mô hình DFD</w:t>
      </w:r>
    </w:p>
    <w:p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Kết quả thực tế</w:t>
      </w:r>
    </w:p>
    <w:p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Mô hình vật lý của dữ liệu</w:t>
      </w:r>
    </w:p>
    <w:p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Mô tả chức năng và các giao diện</w:t>
      </w:r>
    </w:p>
    <w:p w:rsidR="0005350C" w:rsidRPr="00F7323C" w:rsidRDefault="0005350C" w:rsidP="006D460A">
      <w:pPr>
        <w:pStyle w:val="ListParagraph"/>
        <w:numPr>
          <w:ilvl w:val="0"/>
          <w:numId w:val="22"/>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Giải pháp kĩ thuật</w:t>
      </w:r>
    </w:p>
    <w:p w:rsidR="0005350C" w:rsidRPr="00F7323C" w:rsidRDefault="0005350C" w:rsidP="0005350C">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Chương 5</w:t>
      </w:r>
      <w:r w:rsidR="007745A6" w:rsidRPr="00F7323C">
        <w:rPr>
          <w:rFonts w:ascii="Times New Roman" w:hAnsi="Times New Roman" w:cs="Times New Roman"/>
          <w:i/>
          <w:sz w:val="26"/>
          <w:szCs w:val="26"/>
          <w:u w:val="single"/>
          <w:lang w:val="en-US"/>
        </w:rPr>
        <w:t xml:space="preserve">: </w:t>
      </w:r>
      <w:r w:rsidRPr="00F7323C">
        <w:rPr>
          <w:rFonts w:ascii="Times New Roman" w:hAnsi="Times New Roman" w:cs="Times New Roman"/>
          <w:i/>
          <w:sz w:val="26"/>
          <w:szCs w:val="26"/>
          <w:u w:val="single"/>
          <w:lang w:val="en-US"/>
        </w:rPr>
        <w:t>Tổng kết</w:t>
      </w:r>
    </w:p>
    <w:p w:rsidR="0005350C" w:rsidRPr="00F7323C" w:rsidRDefault="0005350C" w:rsidP="006D460A">
      <w:pPr>
        <w:pStyle w:val="ListParagraph"/>
        <w:numPr>
          <w:ilvl w:val="0"/>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Tóm tắt công việc đã làm</w:t>
      </w:r>
    </w:p>
    <w:p w:rsidR="0005350C" w:rsidRPr="00F7323C" w:rsidRDefault="0005350C" w:rsidP="006D460A">
      <w:pPr>
        <w:pStyle w:val="ListParagraph"/>
        <w:numPr>
          <w:ilvl w:val="0"/>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Đặc điểm của Công việc</w:t>
      </w:r>
    </w:p>
    <w:p w:rsidR="0005350C" w:rsidRPr="00F7323C" w:rsidRDefault="0005350C" w:rsidP="006D460A">
      <w:pPr>
        <w:pStyle w:val="ListParagraph"/>
        <w:numPr>
          <w:ilvl w:val="1"/>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Nội dung (làm được / chưa làm được)</w:t>
      </w:r>
    </w:p>
    <w:p w:rsidR="0005350C" w:rsidRPr="00F7323C" w:rsidRDefault="0005350C" w:rsidP="006D460A">
      <w:pPr>
        <w:pStyle w:val="ListParagraph"/>
        <w:numPr>
          <w:ilvl w:val="1"/>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Nguyên nhân</w:t>
      </w:r>
    </w:p>
    <w:p w:rsidR="0005350C" w:rsidRPr="00F7323C" w:rsidRDefault="0005350C" w:rsidP="006D460A">
      <w:pPr>
        <w:pStyle w:val="ListParagraph"/>
        <w:numPr>
          <w:ilvl w:val="1"/>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Giải pháp kĩ thuật đã thực hiện</w:t>
      </w:r>
    </w:p>
    <w:p w:rsidR="0005350C" w:rsidRPr="00F7323C" w:rsidRDefault="0005350C" w:rsidP="006D460A">
      <w:pPr>
        <w:pStyle w:val="ListParagraph"/>
        <w:numPr>
          <w:ilvl w:val="1"/>
          <w:numId w:val="23"/>
        </w:numPr>
        <w:rPr>
          <w:rFonts w:ascii="Times New Roman" w:hAnsi="Times New Roman" w:cs="Times New Roman"/>
          <w:i/>
          <w:sz w:val="26"/>
          <w:szCs w:val="26"/>
          <w:lang w:val="en-US"/>
        </w:rPr>
      </w:pPr>
      <w:r w:rsidRPr="00F7323C">
        <w:rPr>
          <w:rFonts w:ascii="Times New Roman" w:hAnsi="Times New Roman" w:cs="Times New Roman"/>
          <w:i/>
          <w:sz w:val="26"/>
          <w:szCs w:val="26"/>
          <w:lang w:val="en-US"/>
        </w:rPr>
        <w:t>Hướng phát triển nhằm giải quyết những hạn chế về mặt nội dung</w:t>
      </w:r>
    </w:p>
    <w:p w:rsidR="0005350C" w:rsidRPr="00F7323C" w:rsidRDefault="0005350C" w:rsidP="0005350C">
      <w:pPr>
        <w:rPr>
          <w:rFonts w:ascii="Times New Roman" w:hAnsi="Times New Roman" w:cs="Times New Roman"/>
          <w:i/>
          <w:sz w:val="26"/>
          <w:szCs w:val="26"/>
          <w:lang w:val="en-US"/>
        </w:rPr>
      </w:pPr>
      <w:r w:rsidRPr="00F7323C">
        <w:rPr>
          <w:rFonts w:ascii="Times New Roman" w:hAnsi="Times New Roman" w:cs="Times New Roman"/>
          <w:i/>
          <w:sz w:val="26"/>
          <w:szCs w:val="26"/>
          <w:lang w:val="en-US"/>
        </w:rPr>
        <w:t>Phụ lục: Một vài màn hình khai thác có dữ liệu</w:t>
      </w:r>
    </w:p>
    <w:p w:rsidR="0005350C" w:rsidRPr="00F7323C" w:rsidRDefault="0005350C" w:rsidP="007119C7">
      <w:pPr>
        <w:jc w:val="center"/>
        <w:rPr>
          <w:rFonts w:ascii="Times New Roman" w:hAnsi="Times New Roman" w:cs="Times New Roman"/>
          <w:b/>
          <w:sz w:val="26"/>
          <w:szCs w:val="26"/>
          <w:lang w:val="en-US"/>
        </w:rPr>
      </w:pPr>
    </w:p>
    <w:p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rsidR="009652B2" w:rsidRPr="00F7323C" w:rsidRDefault="007119C7" w:rsidP="007119C7">
      <w:pPr>
        <w:jc w:val="center"/>
        <w:rPr>
          <w:rFonts w:ascii="Times New Roman" w:hAnsi="Times New Roman" w:cs="Times New Roman"/>
          <w:b/>
          <w:sz w:val="26"/>
          <w:szCs w:val="26"/>
        </w:rPr>
      </w:pPr>
      <w:r w:rsidRPr="00F7323C">
        <w:rPr>
          <w:rFonts w:ascii="Times New Roman" w:hAnsi="Times New Roman" w:cs="Times New Roman"/>
          <w:b/>
          <w:sz w:val="26"/>
          <w:szCs w:val="26"/>
          <w:lang w:val="en-US"/>
        </w:rPr>
        <w:lastRenderedPageBreak/>
        <w:t>Ch</w:t>
      </w:r>
      <w:r w:rsidRPr="00F7323C">
        <w:rPr>
          <w:rFonts w:ascii="Times New Roman" w:hAnsi="Times New Roman" w:cs="Times New Roman"/>
          <w:b/>
          <w:sz w:val="26"/>
          <w:szCs w:val="26"/>
        </w:rPr>
        <w:t>ương 1</w:t>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Đề dẫn đề tài khóa luận tốt nghiệp</w:t>
      </w:r>
    </w:p>
    <w:p w:rsidR="007119C7" w:rsidRPr="00F7323C" w:rsidRDefault="004F7DDA">
      <w:pPr>
        <w:rPr>
          <w:rFonts w:ascii="Times New Roman" w:hAnsi="Times New Roman" w:cs="Times New Roman"/>
          <w:i/>
          <w:sz w:val="26"/>
          <w:szCs w:val="26"/>
          <w:u w:val="single"/>
          <w:lang w:val="en-US"/>
        </w:rPr>
      </w:pPr>
      <w:r w:rsidRPr="00F7323C">
        <w:rPr>
          <w:rFonts w:ascii="Times New Roman" w:hAnsi="Times New Roman" w:cs="Times New Roman"/>
          <w:i/>
          <w:sz w:val="26"/>
          <w:szCs w:val="26"/>
          <w:u w:val="single"/>
          <w:lang w:val="en-US"/>
        </w:rPr>
        <w:t xml:space="preserve">1. </w:t>
      </w:r>
      <w:r w:rsidR="007119C7" w:rsidRPr="00F7323C">
        <w:rPr>
          <w:rFonts w:ascii="Times New Roman" w:hAnsi="Times New Roman" w:cs="Times New Roman"/>
          <w:i/>
          <w:sz w:val="26"/>
          <w:szCs w:val="26"/>
          <w:u w:val="single"/>
          <w:lang w:val="en-US"/>
        </w:rPr>
        <w:t>Chủ đề</w:t>
      </w:r>
    </w:p>
    <w:p w:rsidR="007119C7"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r w:rsidR="004F7DDA" w:rsidRPr="00F7323C">
        <w:rPr>
          <w:rFonts w:ascii="Times New Roman" w:hAnsi="Times New Roman" w:cs="Times New Roman"/>
          <w:sz w:val="26"/>
          <w:szCs w:val="26"/>
          <w:lang w:val="en-US"/>
        </w:rPr>
        <w:lastRenderedPageBreak/>
        <w:t xml:space="preserve">2. </w:t>
      </w:r>
      <w:r w:rsidR="007119C7" w:rsidRPr="00F7323C">
        <w:rPr>
          <w:rFonts w:ascii="Times New Roman" w:hAnsi="Times New Roman" w:cs="Times New Roman"/>
          <w:sz w:val="26"/>
          <w:szCs w:val="26"/>
          <w:lang w:val="en-US"/>
        </w:rPr>
        <w:t>Yêu cầu của ứng dụng</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3. </w:t>
      </w:r>
      <w:r w:rsidR="007119C7" w:rsidRPr="00F7323C">
        <w:rPr>
          <w:rFonts w:ascii="Times New Roman" w:hAnsi="Times New Roman" w:cs="Times New Roman"/>
          <w:sz w:val="26"/>
          <w:szCs w:val="26"/>
          <w:lang w:val="en-US"/>
        </w:rPr>
        <w:t>Nội dung cần thực hiện để đáp ứng yêu cầu trên:</w:t>
      </w:r>
    </w:p>
    <w:p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3.1</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Tìm hiểu thực tế ứng dụng</w:t>
      </w:r>
    </w:p>
    <w:p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3.2</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 xml:space="preserve">Khảo sát và lựa chọn môi trường công nghệ phù hợp </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4. </w:t>
      </w:r>
      <w:r w:rsidR="007119C7" w:rsidRPr="00F7323C">
        <w:rPr>
          <w:rFonts w:ascii="Times New Roman" w:hAnsi="Times New Roman" w:cs="Times New Roman"/>
          <w:sz w:val="26"/>
          <w:szCs w:val="26"/>
          <w:lang w:val="en-US"/>
        </w:rPr>
        <w:t>Bố cục khóa luận tốt nghiệp</w:t>
      </w:r>
    </w:p>
    <w:p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Chương 2</w:t>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Ứng Dụng</w:t>
      </w:r>
    </w:p>
    <w:p w:rsidR="007119C7" w:rsidRPr="00F7323C" w:rsidRDefault="007119C7" w:rsidP="007119C7">
      <w:pPr>
        <w:rPr>
          <w:rFonts w:ascii="Times New Roman" w:hAnsi="Times New Roman" w:cs="Times New Roman"/>
          <w:sz w:val="26"/>
          <w:szCs w:val="26"/>
          <w:lang w:val="en-US"/>
        </w:rPr>
      </w:pPr>
    </w:p>
    <w:p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Chương 3</w:t>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Khảo sát môi trường công nghệ, thuyết minh lựa chọn môi trường công nghệ, đề xuất</w:t>
      </w:r>
    </w:p>
    <w:p w:rsidR="007119C7" w:rsidRPr="00F7323C" w:rsidRDefault="007119C7" w:rsidP="007119C7">
      <w:pPr>
        <w:rPr>
          <w:rFonts w:ascii="Times New Roman" w:hAnsi="Times New Roman" w:cs="Times New Roman"/>
          <w:sz w:val="26"/>
          <w:szCs w:val="26"/>
          <w:lang w:val="en-US"/>
        </w:rPr>
      </w:pPr>
    </w:p>
    <w:p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Chương 4</w:t>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Giải pháp đề nghị</w:t>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t xml:space="preserve">1. </w:t>
      </w:r>
      <w:r w:rsidR="007119C7" w:rsidRPr="00F7323C">
        <w:rPr>
          <w:rFonts w:ascii="Times New Roman" w:hAnsi="Times New Roman" w:cs="Times New Roman"/>
          <w:sz w:val="26"/>
          <w:szCs w:val="26"/>
          <w:lang w:val="en-US"/>
        </w:rPr>
        <w:t>Kết quả phân tích ở góc độ dự liệu</w:t>
      </w:r>
    </w:p>
    <w:p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1.1</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Mô hình dữ liệu ở mức quan niệm</w:t>
      </w:r>
    </w:p>
    <w:p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1.2</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Mô hình DFD</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2. </w:t>
      </w:r>
      <w:r w:rsidR="007119C7" w:rsidRPr="00F7323C">
        <w:rPr>
          <w:rFonts w:ascii="Times New Roman" w:hAnsi="Times New Roman" w:cs="Times New Roman"/>
          <w:sz w:val="26"/>
          <w:szCs w:val="26"/>
          <w:lang w:val="en-US"/>
        </w:rPr>
        <w:t>Kết quả thực tế</w:t>
      </w:r>
    </w:p>
    <w:p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2.1</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Mô hình vật lý của dữ liệu</w:t>
      </w:r>
    </w:p>
    <w:p w:rsidR="007119C7" w:rsidRPr="00F7323C" w:rsidRDefault="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2.2</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Mô tả chức năng và các giao diện</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3. </w:t>
      </w:r>
      <w:r w:rsidR="007119C7" w:rsidRPr="00F7323C">
        <w:rPr>
          <w:rFonts w:ascii="Times New Roman" w:hAnsi="Times New Roman" w:cs="Times New Roman"/>
          <w:sz w:val="26"/>
          <w:szCs w:val="26"/>
          <w:lang w:val="en-US"/>
        </w:rPr>
        <w:t>Giải pháp kĩ thuật</w:t>
      </w:r>
    </w:p>
    <w:p w:rsidR="0005350C" w:rsidRPr="00F7323C" w:rsidRDefault="0005350C">
      <w:pPr>
        <w:rPr>
          <w:rFonts w:ascii="Times New Roman" w:hAnsi="Times New Roman" w:cs="Times New Roman"/>
          <w:b/>
          <w:sz w:val="26"/>
          <w:szCs w:val="26"/>
          <w:lang w:val="en-US"/>
        </w:rPr>
      </w:pPr>
      <w:r w:rsidRPr="00F7323C">
        <w:rPr>
          <w:rFonts w:ascii="Times New Roman" w:hAnsi="Times New Roman" w:cs="Times New Roman"/>
          <w:b/>
          <w:sz w:val="26"/>
          <w:szCs w:val="26"/>
          <w:lang w:val="en-US"/>
        </w:rPr>
        <w:br w:type="page"/>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lastRenderedPageBreak/>
        <w:t>Chương 5</w:t>
      </w:r>
    </w:p>
    <w:p w:rsidR="007119C7" w:rsidRPr="00F7323C" w:rsidRDefault="007119C7" w:rsidP="007119C7">
      <w:pPr>
        <w:jc w:val="center"/>
        <w:rPr>
          <w:rFonts w:ascii="Times New Roman" w:hAnsi="Times New Roman" w:cs="Times New Roman"/>
          <w:b/>
          <w:sz w:val="26"/>
          <w:szCs w:val="26"/>
          <w:lang w:val="en-US"/>
        </w:rPr>
      </w:pPr>
      <w:r w:rsidRPr="00F7323C">
        <w:rPr>
          <w:rFonts w:ascii="Times New Roman" w:hAnsi="Times New Roman" w:cs="Times New Roman"/>
          <w:b/>
          <w:sz w:val="26"/>
          <w:szCs w:val="26"/>
          <w:lang w:val="en-US"/>
        </w:rPr>
        <w:t>Tổng kết</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1. </w:t>
      </w:r>
      <w:r w:rsidR="007119C7" w:rsidRPr="00F7323C">
        <w:rPr>
          <w:rFonts w:ascii="Times New Roman" w:hAnsi="Times New Roman" w:cs="Times New Roman"/>
          <w:sz w:val="26"/>
          <w:szCs w:val="26"/>
          <w:lang w:val="en-US"/>
        </w:rPr>
        <w:t>Tóm tắt công việc đã làm</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4F7DDA">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 xml:space="preserve">2. </w:t>
      </w:r>
      <w:r w:rsidR="007119C7" w:rsidRPr="00F7323C">
        <w:rPr>
          <w:rFonts w:ascii="Times New Roman" w:hAnsi="Times New Roman" w:cs="Times New Roman"/>
          <w:sz w:val="26"/>
          <w:szCs w:val="26"/>
          <w:lang w:val="en-US"/>
        </w:rPr>
        <w:t>Đặc điểm của Công việc</w:t>
      </w:r>
    </w:p>
    <w:p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2.1</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Nội dung (làm được / chưa làm được)</w:t>
      </w:r>
    </w:p>
    <w:p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2.2</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Nguyên nhân</w:t>
      </w:r>
    </w:p>
    <w:p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2.3</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Giải pháp kĩ thuật đã thực hiện</w:t>
      </w:r>
    </w:p>
    <w:p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tab/>
      </w:r>
      <w:r w:rsidR="006D460A">
        <w:rPr>
          <w:rFonts w:ascii="Times New Roman" w:hAnsi="Times New Roman" w:cs="Times New Roman"/>
          <w:sz w:val="26"/>
          <w:szCs w:val="26"/>
          <w:lang w:val="en-US"/>
        </w:rPr>
        <w:t>2.4</w:t>
      </w:r>
      <w:r w:rsidR="004F7DDA" w:rsidRPr="00F7323C">
        <w:rPr>
          <w:rFonts w:ascii="Times New Roman" w:hAnsi="Times New Roman" w:cs="Times New Roman"/>
          <w:sz w:val="26"/>
          <w:szCs w:val="26"/>
          <w:lang w:val="en-US"/>
        </w:rPr>
        <w:t xml:space="preserve">. </w:t>
      </w:r>
      <w:r w:rsidRPr="00F7323C">
        <w:rPr>
          <w:rFonts w:ascii="Times New Roman" w:hAnsi="Times New Roman" w:cs="Times New Roman"/>
          <w:sz w:val="26"/>
          <w:szCs w:val="26"/>
          <w:lang w:val="en-US"/>
        </w:rPr>
        <w:t>Hướng phát triển nhằm giải quyết những hạn chế về mặt nội dung</w:t>
      </w:r>
    </w:p>
    <w:p w:rsidR="0005350C" w:rsidRPr="00F7323C" w:rsidRDefault="0005350C">
      <w:pPr>
        <w:rPr>
          <w:rFonts w:ascii="Times New Roman" w:hAnsi="Times New Roman" w:cs="Times New Roman"/>
          <w:sz w:val="26"/>
          <w:szCs w:val="26"/>
          <w:lang w:val="en-US"/>
        </w:rPr>
      </w:pPr>
      <w:r w:rsidRPr="00F7323C">
        <w:rPr>
          <w:rFonts w:ascii="Times New Roman" w:hAnsi="Times New Roman" w:cs="Times New Roman"/>
          <w:sz w:val="26"/>
          <w:szCs w:val="26"/>
          <w:lang w:val="en-US"/>
        </w:rPr>
        <w:br w:type="page"/>
      </w:r>
    </w:p>
    <w:p w:rsidR="007119C7" w:rsidRPr="00F7323C" w:rsidRDefault="007119C7" w:rsidP="007119C7">
      <w:pPr>
        <w:rPr>
          <w:rFonts w:ascii="Times New Roman" w:hAnsi="Times New Roman" w:cs="Times New Roman"/>
          <w:sz w:val="26"/>
          <w:szCs w:val="26"/>
          <w:lang w:val="en-US"/>
        </w:rPr>
      </w:pPr>
      <w:r w:rsidRPr="00F7323C">
        <w:rPr>
          <w:rFonts w:ascii="Times New Roman" w:hAnsi="Times New Roman" w:cs="Times New Roman"/>
          <w:sz w:val="26"/>
          <w:szCs w:val="26"/>
          <w:lang w:val="en-US"/>
        </w:rPr>
        <w:lastRenderedPageBreak/>
        <w:t>Phụ lục: Một vài màn hình khai thác có dữ liệu</w:t>
      </w:r>
    </w:p>
    <w:sectPr w:rsidR="007119C7" w:rsidRPr="00F7323C" w:rsidSect="009652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46321"/>
    <w:multiLevelType w:val="hybridMultilevel"/>
    <w:tmpl w:val="439E9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67FE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3B6ECF"/>
    <w:multiLevelType w:val="hybridMultilevel"/>
    <w:tmpl w:val="96D04AA2"/>
    <w:lvl w:ilvl="0" w:tplc="911EBB8E">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98604DB"/>
    <w:multiLevelType w:val="hybridMultilevel"/>
    <w:tmpl w:val="E3B0843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045768"/>
    <w:multiLevelType w:val="hybridMultilevel"/>
    <w:tmpl w:val="AFAC0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A63FE"/>
    <w:multiLevelType w:val="hybridMultilevel"/>
    <w:tmpl w:val="C1AC77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732D59"/>
    <w:multiLevelType w:val="multilevel"/>
    <w:tmpl w:val="4A5C25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FE53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72D4807"/>
    <w:multiLevelType w:val="hybridMultilevel"/>
    <w:tmpl w:val="059C7F5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7A576F"/>
    <w:multiLevelType w:val="hybridMultilevel"/>
    <w:tmpl w:val="D5F81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F06D83"/>
    <w:multiLevelType w:val="hybridMultilevel"/>
    <w:tmpl w:val="417478DE"/>
    <w:lvl w:ilvl="0" w:tplc="7D14E1E8">
      <w:start w:val="1"/>
      <w:numFmt w:val="decimal"/>
      <w:lvlText w:val="%1."/>
      <w:lvlJc w:val="left"/>
      <w:pPr>
        <w:ind w:left="936" w:hanging="360"/>
      </w:p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nsid w:val="20BF06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33C7274"/>
    <w:multiLevelType w:val="hybridMultilevel"/>
    <w:tmpl w:val="A7CCEB32"/>
    <w:lvl w:ilvl="0" w:tplc="620CFCB2">
      <w:start w:val="1"/>
      <w:numFmt w:val="lowerLetter"/>
      <w:pStyle w:val="TOC2"/>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4152244C"/>
    <w:multiLevelType w:val="hybridMultilevel"/>
    <w:tmpl w:val="52A86B52"/>
    <w:lvl w:ilvl="0" w:tplc="6C86B1B0">
      <w:numFmt w:val="bullet"/>
      <w:lvlText w:val="-"/>
      <w:lvlJc w:val="left"/>
      <w:pPr>
        <w:ind w:left="851" w:hanging="426"/>
      </w:pPr>
      <w:rPr>
        <w:rFonts w:ascii="Times New Roman" w:eastAsia="Times New Roman" w:hAnsi="Times New Roman" w:cs="Times New Roman" w:hint="default"/>
      </w:rPr>
    </w:lvl>
    <w:lvl w:ilvl="1" w:tplc="04090003">
      <w:start w:val="1"/>
      <w:numFmt w:val="bullet"/>
      <w:lvlText w:val="o"/>
      <w:lvlJc w:val="left"/>
      <w:pPr>
        <w:ind w:left="3237" w:hanging="360"/>
      </w:pPr>
      <w:rPr>
        <w:rFonts w:ascii="Courier New" w:hAnsi="Courier New" w:cs="Courier New" w:hint="default"/>
      </w:rPr>
    </w:lvl>
    <w:lvl w:ilvl="2" w:tplc="04090005">
      <w:start w:val="1"/>
      <w:numFmt w:val="bullet"/>
      <w:lvlText w:val=""/>
      <w:lvlJc w:val="left"/>
      <w:pPr>
        <w:ind w:left="3957" w:hanging="360"/>
      </w:pPr>
      <w:rPr>
        <w:rFonts w:ascii="Wingdings" w:hAnsi="Wingdings" w:cs="Wingdings" w:hint="default"/>
      </w:rPr>
    </w:lvl>
    <w:lvl w:ilvl="3" w:tplc="04090001">
      <w:start w:val="1"/>
      <w:numFmt w:val="bullet"/>
      <w:lvlText w:val=""/>
      <w:lvlJc w:val="left"/>
      <w:pPr>
        <w:ind w:left="4677" w:hanging="360"/>
      </w:pPr>
      <w:rPr>
        <w:rFonts w:ascii="Symbol" w:hAnsi="Symbol" w:cs="Symbol" w:hint="default"/>
      </w:rPr>
    </w:lvl>
    <w:lvl w:ilvl="4" w:tplc="04090003">
      <w:start w:val="1"/>
      <w:numFmt w:val="bullet"/>
      <w:lvlText w:val="o"/>
      <w:lvlJc w:val="left"/>
      <w:pPr>
        <w:ind w:left="5397" w:hanging="360"/>
      </w:pPr>
      <w:rPr>
        <w:rFonts w:ascii="Courier New" w:hAnsi="Courier New" w:cs="Courier New" w:hint="default"/>
      </w:rPr>
    </w:lvl>
    <w:lvl w:ilvl="5" w:tplc="04090005">
      <w:start w:val="1"/>
      <w:numFmt w:val="bullet"/>
      <w:lvlText w:val=""/>
      <w:lvlJc w:val="left"/>
      <w:pPr>
        <w:ind w:left="6117" w:hanging="360"/>
      </w:pPr>
      <w:rPr>
        <w:rFonts w:ascii="Wingdings" w:hAnsi="Wingdings" w:cs="Wingdings" w:hint="default"/>
      </w:rPr>
    </w:lvl>
    <w:lvl w:ilvl="6" w:tplc="04090001">
      <w:start w:val="1"/>
      <w:numFmt w:val="bullet"/>
      <w:lvlText w:val=""/>
      <w:lvlJc w:val="left"/>
      <w:pPr>
        <w:ind w:left="6837" w:hanging="360"/>
      </w:pPr>
      <w:rPr>
        <w:rFonts w:ascii="Symbol" w:hAnsi="Symbol" w:cs="Symbol" w:hint="default"/>
      </w:rPr>
    </w:lvl>
    <w:lvl w:ilvl="7" w:tplc="04090003">
      <w:start w:val="1"/>
      <w:numFmt w:val="bullet"/>
      <w:lvlText w:val="o"/>
      <w:lvlJc w:val="left"/>
      <w:pPr>
        <w:ind w:left="7557" w:hanging="360"/>
      </w:pPr>
      <w:rPr>
        <w:rFonts w:ascii="Courier New" w:hAnsi="Courier New" w:cs="Courier New" w:hint="default"/>
      </w:rPr>
    </w:lvl>
    <w:lvl w:ilvl="8" w:tplc="04090005">
      <w:start w:val="1"/>
      <w:numFmt w:val="bullet"/>
      <w:lvlText w:val=""/>
      <w:lvlJc w:val="left"/>
      <w:pPr>
        <w:ind w:left="8277" w:hanging="360"/>
      </w:pPr>
      <w:rPr>
        <w:rFonts w:ascii="Wingdings" w:hAnsi="Wingdings" w:cs="Wingdings" w:hint="default"/>
      </w:rPr>
    </w:lvl>
  </w:abstractNum>
  <w:abstractNum w:abstractNumId="14">
    <w:nsid w:val="4F4C6467"/>
    <w:multiLevelType w:val="hybridMultilevel"/>
    <w:tmpl w:val="BE02F33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FFC3863"/>
    <w:multiLevelType w:val="hybridMultilevel"/>
    <w:tmpl w:val="C7464DA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4A6373"/>
    <w:multiLevelType w:val="hybridMultilevel"/>
    <w:tmpl w:val="CBAAAE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A657B1"/>
    <w:multiLevelType w:val="hybridMultilevel"/>
    <w:tmpl w:val="BC2C6A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3AB4388"/>
    <w:multiLevelType w:val="hybridMultilevel"/>
    <w:tmpl w:val="F12E3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3DA5298"/>
    <w:multiLevelType w:val="hybridMultilevel"/>
    <w:tmpl w:val="BA0857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99552B"/>
    <w:multiLevelType w:val="hybridMultilevel"/>
    <w:tmpl w:val="39CA66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7A7530A8"/>
    <w:multiLevelType w:val="hybridMultilevel"/>
    <w:tmpl w:val="917E0C24"/>
    <w:lvl w:ilvl="0" w:tplc="4FC2595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6"/>
  </w:num>
  <w:num w:numId="2">
    <w:abstractNumId w:val="8"/>
  </w:num>
  <w:num w:numId="3">
    <w:abstractNumId w:val="15"/>
  </w:num>
  <w:num w:numId="4">
    <w:abstractNumId w:val="4"/>
  </w:num>
  <w:num w:numId="5">
    <w:abstractNumId w:val="14"/>
  </w:num>
  <w:num w:numId="6">
    <w:abstractNumId w:val="5"/>
  </w:num>
  <w:num w:numId="7">
    <w:abstractNumId w:val="9"/>
  </w:num>
  <w:num w:numId="8">
    <w:abstractNumId w:val="20"/>
  </w:num>
  <w:num w:numId="9">
    <w:abstractNumId w:val="3"/>
  </w:num>
  <w:num w:numId="10">
    <w:abstractNumId w:val="19"/>
  </w:num>
  <w:num w:numId="11">
    <w:abstractNumId w:val="0"/>
  </w:num>
  <w:num w:numId="12">
    <w:abstractNumId w:val="17"/>
  </w:num>
  <w:num w:numId="13">
    <w:abstractNumId w:val="18"/>
  </w:num>
  <w:num w:numId="14">
    <w:abstractNumId w:val="13"/>
  </w:num>
  <w:num w:numId="15">
    <w:abstractNumId w:val="10"/>
  </w:num>
  <w:num w:numId="16">
    <w:abstractNumId w:val="6"/>
  </w:num>
  <w:num w:numId="17">
    <w:abstractNumId w:val="2"/>
  </w:num>
  <w:num w:numId="18">
    <w:abstractNumId w:val="21"/>
  </w:num>
  <w:num w:numId="19">
    <w:abstractNumId w:val="21"/>
    <w:lvlOverride w:ilvl="0">
      <w:startOverride w:val="1"/>
    </w:lvlOverride>
  </w:num>
  <w:num w:numId="20">
    <w:abstractNumId w:val="12"/>
  </w:num>
  <w:num w:numId="21">
    <w:abstractNumId w:val="1"/>
  </w:num>
  <w:num w:numId="22">
    <w:abstractNumId w:val="7"/>
  </w:num>
  <w:num w:numId="2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characterSpacingControl w:val="doNotCompress"/>
  <w:compat/>
  <w:rsids>
    <w:rsidRoot w:val="007119C7"/>
    <w:rsid w:val="0005350C"/>
    <w:rsid w:val="00253BD6"/>
    <w:rsid w:val="003F16B7"/>
    <w:rsid w:val="004F7DDA"/>
    <w:rsid w:val="00613FCC"/>
    <w:rsid w:val="00626FC8"/>
    <w:rsid w:val="006D460A"/>
    <w:rsid w:val="00702319"/>
    <w:rsid w:val="007119C7"/>
    <w:rsid w:val="007745A6"/>
    <w:rsid w:val="009165B9"/>
    <w:rsid w:val="009652B2"/>
    <w:rsid w:val="00AF61DE"/>
    <w:rsid w:val="00D9681E"/>
    <w:rsid w:val="00E56354"/>
    <w:rsid w:val="00F7323C"/>
    <w:rsid w:val="00FA2B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2B2"/>
    <w:rPr>
      <w:noProof/>
      <w:lang w:val="vi-VN"/>
    </w:rPr>
  </w:style>
  <w:style w:type="paragraph" w:styleId="Heading1">
    <w:name w:val="heading 1"/>
    <w:basedOn w:val="Normal"/>
    <w:next w:val="Normal"/>
    <w:link w:val="Heading1Char"/>
    <w:uiPriority w:val="9"/>
    <w:qFormat/>
    <w:rsid w:val="00F732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5A6"/>
    <w:pPr>
      <w:ind w:left="720"/>
      <w:contextualSpacing/>
    </w:pPr>
  </w:style>
  <w:style w:type="character" w:customStyle="1" w:styleId="Heading1Char">
    <w:name w:val="Heading 1 Char"/>
    <w:basedOn w:val="DefaultParagraphFont"/>
    <w:link w:val="Heading1"/>
    <w:uiPriority w:val="9"/>
    <w:rsid w:val="00F7323C"/>
    <w:rPr>
      <w:rFonts w:asciiTheme="majorHAnsi" w:eastAsiaTheme="majorEastAsia" w:hAnsiTheme="majorHAnsi" w:cstheme="majorBidi"/>
      <w:b/>
      <w:bCs/>
      <w:noProof/>
      <w:color w:val="365F91" w:themeColor="accent1" w:themeShade="BF"/>
      <w:sz w:val="28"/>
      <w:szCs w:val="28"/>
      <w:lang w:val="vi-VN"/>
    </w:rPr>
  </w:style>
  <w:style w:type="paragraph" w:styleId="TOCHeading">
    <w:name w:val="TOC Heading"/>
    <w:basedOn w:val="Heading1"/>
    <w:next w:val="Normal"/>
    <w:uiPriority w:val="39"/>
    <w:unhideWhenUsed/>
    <w:qFormat/>
    <w:rsid w:val="00F7323C"/>
    <w:pPr>
      <w:outlineLvl w:val="9"/>
    </w:pPr>
    <w:rPr>
      <w:noProof w:val="0"/>
      <w:lang w:val="en-US"/>
    </w:rPr>
  </w:style>
  <w:style w:type="paragraph" w:styleId="TOC2">
    <w:name w:val="toc 2"/>
    <w:basedOn w:val="Normal"/>
    <w:next w:val="Normal"/>
    <w:autoRedefine/>
    <w:uiPriority w:val="39"/>
    <w:unhideWhenUsed/>
    <w:qFormat/>
    <w:rsid w:val="006D460A"/>
    <w:pPr>
      <w:numPr>
        <w:numId w:val="20"/>
      </w:numPr>
      <w:spacing w:after="100"/>
    </w:pPr>
    <w:rPr>
      <w:rFonts w:ascii="Times New Roman" w:eastAsiaTheme="minorEastAsia" w:hAnsi="Times New Roman" w:cs="Times New Roman"/>
      <w:noProof w:val="0"/>
      <w:sz w:val="26"/>
      <w:szCs w:val="26"/>
      <w:lang w:val="en-US"/>
    </w:rPr>
  </w:style>
  <w:style w:type="paragraph" w:styleId="TOC1">
    <w:name w:val="toc 1"/>
    <w:basedOn w:val="Normal"/>
    <w:next w:val="Normal"/>
    <w:autoRedefine/>
    <w:uiPriority w:val="39"/>
    <w:unhideWhenUsed/>
    <w:qFormat/>
    <w:rsid w:val="00F7323C"/>
    <w:pPr>
      <w:spacing w:after="100"/>
    </w:pPr>
    <w:rPr>
      <w:rFonts w:ascii="Times New Roman" w:eastAsiaTheme="minorEastAsia" w:hAnsi="Times New Roman" w:cs="Times New Roman"/>
      <w:b/>
      <w:noProof w:val="0"/>
      <w:sz w:val="26"/>
      <w:szCs w:val="26"/>
      <w:lang w:val="en-US"/>
    </w:rPr>
  </w:style>
  <w:style w:type="paragraph" w:styleId="TOC3">
    <w:name w:val="toc 3"/>
    <w:basedOn w:val="Normal"/>
    <w:next w:val="Normal"/>
    <w:autoRedefine/>
    <w:uiPriority w:val="39"/>
    <w:semiHidden/>
    <w:unhideWhenUsed/>
    <w:qFormat/>
    <w:rsid w:val="00F7323C"/>
    <w:pPr>
      <w:spacing w:after="100"/>
      <w:ind w:left="440"/>
    </w:pPr>
    <w:rPr>
      <w:rFonts w:eastAsiaTheme="minorEastAsia"/>
      <w:noProof w:val="0"/>
      <w:lang w:val="en-US"/>
    </w:rPr>
  </w:style>
  <w:style w:type="paragraph" w:styleId="BalloonText">
    <w:name w:val="Balloon Text"/>
    <w:basedOn w:val="Normal"/>
    <w:link w:val="BalloonTextChar"/>
    <w:uiPriority w:val="99"/>
    <w:semiHidden/>
    <w:unhideWhenUsed/>
    <w:rsid w:val="00F73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323C"/>
    <w:rPr>
      <w:rFonts w:ascii="Tahoma" w:hAnsi="Tahoma" w:cs="Tahoma"/>
      <w:noProof/>
      <w:sz w:val="16"/>
      <w:szCs w:val="16"/>
      <w:lang w:val="vi-V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69214DC0-B2B5-4A10-9320-79B9BA2FD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Pages>
  <Words>632</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dc:creator>
  <cp:lastModifiedBy>DHA</cp:lastModifiedBy>
  <cp:revision>9</cp:revision>
  <dcterms:created xsi:type="dcterms:W3CDTF">2010-06-01T04:55:00Z</dcterms:created>
  <dcterms:modified xsi:type="dcterms:W3CDTF">2010-06-02T22:09:00Z</dcterms:modified>
</cp:coreProperties>
</file>