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8B" w:rsidRPr="00FA268B" w:rsidRDefault="00FA268B" w:rsidP="00117A1F">
      <w:pPr>
        <w:pStyle w:val="Heading1"/>
        <w:spacing w:before="0" w:after="240" w:line="360" w:lineRule="auto"/>
        <w:jc w:val="both"/>
        <w:rPr>
          <w:rFonts w:ascii="Times New Roman" w:hAnsi="Times New Roman"/>
          <w:color w:val="000000"/>
          <w:sz w:val="26"/>
          <w:szCs w:val="26"/>
          <w:lang w:val="en-US"/>
        </w:rPr>
      </w:pPr>
      <w:bookmarkStart w:id="0" w:name="_Toc266246083"/>
      <w:bookmarkStart w:id="1" w:name="_Toc266247039"/>
      <w:r w:rsidRPr="00FA268B">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FA268B">
        <w:rPr>
          <w:rFonts w:ascii="Times New Roman" w:hAnsi="Times New Roman"/>
          <w:color w:val="000000"/>
          <w:sz w:val="26"/>
          <w:szCs w:val="26"/>
          <w:lang w:val="en-US"/>
        </w:rPr>
        <w:t>: Ứng dụng luồng công việc</w:t>
      </w:r>
      <w:bookmarkEnd w:id="2"/>
      <w:bookmarkEnd w:id="3"/>
      <w:bookmarkEnd w:id="4"/>
    </w:p>
    <w:p w:rsidR="00FA268B" w:rsidRPr="00FA268B" w:rsidRDefault="00FA268B" w:rsidP="00FA268B">
      <w:pPr>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A268B" w:rsidRPr="00FA268B" w:rsidRDefault="00FA268B" w:rsidP="00FA268B">
      <w:pPr>
        <w:spacing w:after="240" w:line="360" w:lineRule="auto"/>
        <w:jc w:val="both"/>
        <w:rPr>
          <w:rFonts w:ascii="Times New Roman" w:hAnsi="Times New Roman" w:cs="Times New Roman"/>
          <w:sz w:val="26"/>
          <w:szCs w:val="26"/>
        </w:rPr>
      </w:pPr>
      <w:r w:rsidRPr="00FA268B">
        <w:rPr>
          <w:rFonts w:ascii="Times New Roman" w:hAnsi="Times New Roman" w:cs="Times New Roman"/>
          <w:i/>
          <w:sz w:val="26"/>
          <w:szCs w:val="26"/>
        </w:rPr>
        <w:t>Phần này tiếp tục giới thiệu các khái niệm liên quan đến mô hình luồng công việc.</w:t>
      </w:r>
      <w:r w:rsidR="003C572F">
        <w:rPr>
          <w:rFonts w:ascii="Times New Roman" w:hAnsi="Times New Roman" w:cs="Times New Roman"/>
          <w:i/>
          <w:sz w:val="26"/>
          <w:szCs w:val="26"/>
          <w:lang w:val="en-US"/>
        </w:rPr>
        <w:t xml:space="preserve"> </w:t>
      </w:r>
      <w:commentRangeStart w:id="5"/>
      <w:r w:rsidRPr="00FA268B">
        <w:rPr>
          <w:rFonts w:ascii="Times New Roman" w:hAnsi="Times New Roman" w:cs="Times New Roman"/>
          <w:i/>
          <w:sz w:val="26"/>
          <w:szCs w:val="26"/>
        </w:rPr>
        <w:t>Tiếp</w:t>
      </w:r>
      <w:commentRangeEnd w:id="5"/>
      <w:r w:rsidR="003C572F">
        <w:rPr>
          <w:rStyle w:val="CommentReference"/>
        </w:rPr>
        <w:commentReference w:id="5"/>
      </w:r>
      <w:r w:rsidR="005F79DC">
        <w:rPr>
          <w:rFonts w:ascii="Times New Roman" w:hAnsi="Times New Roman" w:cs="Times New Roman"/>
          <w:i/>
          <w:sz w:val="26"/>
          <w:szCs w:val="26"/>
        </w:rPr>
        <w:t xml:space="preserve"> sau đó </w:t>
      </w:r>
      <w:r w:rsidR="003A32A2">
        <w:rPr>
          <w:rFonts w:ascii="Times New Roman" w:hAnsi="Times New Roman" w:cs="Times New Roman"/>
          <w:i/>
          <w:sz w:val="26"/>
          <w:szCs w:val="26"/>
          <w:lang w:val="en-US"/>
        </w:rPr>
        <w:t>chúng tôi sẽ đề cập đến</w:t>
      </w:r>
      <w:r w:rsidRPr="00FA268B">
        <w:rPr>
          <w:rFonts w:ascii="Times New Roman" w:hAnsi="Times New Roman" w:cs="Times New Roman"/>
          <w:i/>
          <w:sz w:val="26"/>
          <w:szCs w:val="26"/>
        </w:rPr>
        <w:t xml:space="preserve"> </w:t>
      </w:r>
      <w:r w:rsidR="005F79DC">
        <w:rPr>
          <w:rFonts w:ascii="Times New Roman" w:hAnsi="Times New Roman" w:cs="Times New Roman"/>
          <w:i/>
          <w:sz w:val="26"/>
          <w:szCs w:val="26"/>
          <w:lang w:val="en-US"/>
        </w:rPr>
        <w:t>tầm quan trọng của một ứng dụng quản lý luồng công việc, cùng với</w:t>
      </w:r>
      <w:r w:rsidRPr="00FA268B">
        <w:rPr>
          <w:rFonts w:ascii="Times New Roman" w:hAnsi="Times New Roman" w:cs="Times New Roman"/>
          <w:i/>
          <w:sz w:val="26"/>
          <w:szCs w:val="26"/>
        </w:rPr>
        <w:t xml:space="preserve"> các vấn đề tồn tại</w:t>
      </w:r>
      <w:r w:rsidR="005F79DC">
        <w:rPr>
          <w:rFonts w:ascii="Times New Roman" w:hAnsi="Times New Roman" w:cs="Times New Roman"/>
          <w:i/>
          <w:sz w:val="26"/>
          <w:szCs w:val="26"/>
          <w:lang w:val="en-US"/>
        </w:rPr>
        <w:t>, và sự ra đời của tổ chức Workflow Management Coalition với các đóng góp của tổ chức này trong việc tiêu chuẩn hóa việc Mô Hình Hóa Luồng Công Việc.</w:t>
      </w:r>
      <w:r w:rsidR="005F79DC" w:rsidRPr="005F79DC">
        <w:rPr>
          <w:rFonts w:ascii="Times New Roman" w:hAnsi="Times New Roman" w:cs="Times New Roman"/>
          <w:i/>
          <w:sz w:val="26"/>
          <w:szCs w:val="26"/>
        </w:rPr>
        <w:t xml:space="preserve"> </w:t>
      </w:r>
      <w:r w:rsidR="005F79DC" w:rsidRPr="00FA268B">
        <w:rPr>
          <w:rFonts w:ascii="Times New Roman" w:hAnsi="Times New Roman" w:cs="Times New Roman"/>
          <w:i/>
          <w:sz w:val="26"/>
          <w:szCs w:val="26"/>
        </w:rPr>
        <w:t>Phần cuối sẽ trình bày về</w:t>
      </w:r>
      <w:r w:rsidR="005F79DC">
        <w:rPr>
          <w:rFonts w:ascii="Times New Roman" w:hAnsi="Times New Roman" w:cs="Times New Roman"/>
          <w:i/>
          <w:sz w:val="26"/>
          <w:szCs w:val="26"/>
          <w:lang w:val="en-US"/>
        </w:rPr>
        <w:t xml:space="preserve"> </w:t>
      </w:r>
      <w:r w:rsidRPr="00FA268B">
        <w:rPr>
          <w:rFonts w:ascii="Times New Roman" w:hAnsi="Times New Roman" w:cs="Times New Roman"/>
          <w:i/>
          <w:sz w:val="26"/>
          <w:szCs w:val="26"/>
        </w:rPr>
        <w:t>các yêu cầu đối với một ứng dụng quản lý luồng công việc tổng quát.</w:t>
      </w:r>
    </w:p>
    <w:p w:rsidR="00FA268B" w:rsidRPr="00FA268B" w:rsidRDefault="00FA268B" w:rsidP="00FA268B">
      <w:pPr>
        <w:pStyle w:val="ListParagraph"/>
        <w:numPr>
          <w:ilvl w:val="0"/>
          <w:numId w:val="3"/>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Tổng quan về mô hình luồng công việc.</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Vào những năm tám mươi của thế kỷ hai mươi, khái niệm Luồng công việc (</w:t>
      </w:r>
      <w:r w:rsidRPr="003C572F">
        <w:rPr>
          <w:rFonts w:ascii="Times New Roman" w:hAnsi="Times New Roman" w:cs="Times New Roman"/>
          <w:i/>
          <w:sz w:val="26"/>
          <w:szCs w:val="26"/>
        </w:rPr>
        <w:t>Workflow</w:t>
      </w:r>
      <w:r w:rsidRPr="00FA268B">
        <w:rPr>
          <w:rFonts w:ascii="Times New Roman" w:hAnsi="Times New Roman" w:cs="Times New Roman"/>
          <w:sz w:val="26"/>
          <w:szCs w:val="26"/>
        </w:rPr>
        <w:t xml:space="preserve">) mới được sử dụng lần đầu tiên trong ngành công nghệ phần mềm  </w:t>
      </w:r>
      <w:r w:rsidRPr="00FA268B">
        <w:rPr>
          <w:rFonts w:ascii="Times New Roman" w:hAnsi="Times New Roman" w:cs="Times New Roman"/>
          <w:sz w:val="26"/>
          <w:szCs w:val="26"/>
          <w:vertAlign w:val="superscript"/>
        </w:rPr>
        <w:t>[</w:t>
      </w:r>
      <w:r w:rsidRPr="00FA268B">
        <w:rPr>
          <w:rStyle w:val="FootnoteReference"/>
          <w:rFonts w:ascii="Times New Roman" w:hAnsi="Times New Roman" w:cs="Times New Roman"/>
          <w:sz w:val="26"/>
          <w:szCs w:val="26"/>
        </w:rPr>
        <w:footnoteReference w:id="2"/>
      </w:r>
      <w:r w:rsidRPr="00FA268B">
        <w:rPr>
          <w:rFonts w:ascii="Times New Roman" w:hAnsi="Times New Roman" w:cs="Times New Roman"/>
          <w:sz w:val="26"/>
          <w:szCs w:val="26"/>
          <w:vertAlign w:val="superscript"/>
        </w:rPr>
        <w:t>]</w:t>
      </w:r>
      <w:r w:rsidRPr="00FA268B">
        <w:rPr>
          <w:rFonts w:ascii="Times New Roman" w:hAnsi="Times New Roman" w:cs="Times New Roman"/>
          <w:sz w:val="26"/>
          <w:szCs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 v.v… hoặc xảy ra bất kỳ lúc nào. Dựa vào kinh nghiệm đúc kết được, con người vạch ra các bước phả</w:t>
      </w:r>
      <w:r w:rsidR="00117A1F">
        <w:rPr>
          <w:rFonts w:ascii="Times New Roman" w:hAnsi="Times New Roman" w:cs="Times New Roman"/>
          <w:sz w:val="26"/>
          <w:szCs w:val="26"/>
        </w:rPr>
        <w:t xml:space="preserve">i làm và </w:t>
      </w:r>
      <w:r w:rsidRPr="00FA268B">
        <w:rPr>
          <w:rFonts w:ascii="Times New Roman" w:hAnsi="Times New Roman" w:cs="Times New Roman"/>
          <w:sz w:val="26"/>
          <w:szCs w:val="26"/>
        </w:rPr>
        <w:t xml:space="preserve">dần dần hoàn thiện chúng cho các lần thực hiện sau. Nói khác hơn, dựa vào kinh nghiệm và sự hiểu biết của mình, con người </w:t>
      </w:r>
      <w:r w:rsidRPr="00FA268B">
        <w:rPr>
          <w:rFonts w:ascii="Times New Roman" w:hAnsi="Times New Roman" w:cs="Times New Roman"/>
          <w:sz w:val="26"/>
          <w:szCs w:val="26"/>
        </w:rPr>
        <w:lastRenderedPageBreak/>
        <w:t xml:space="preserve">có thể vạch ra các kế hoạch, </w:t>
      </w:r>
      <w:commentRangeStart w:id="6"/>
      <w:r w:rsidRPr="00FA268B">
        <w:rPr>
          <w:rFonts w:ascii="Times New Roman" w:hAnsi="Times New Roman" w:cs="Times New Roman"/>
          <w:sz w:val="26"/>
          <w:szCs w:val="26"/>
        </w:rPr>
        <w:t>các bước phải làm</w:t>
      </w:r>
      <w:commentRangeEnd w:id="6"/>
      <w:r w:rsidR="00117A1F">
        <w:rPr>
          <w:rStyle w:val="CommentReference"/>
        </w:rPr>
        <w:commentReference w:id="6"/>
      </w:r>
      <w:r w:rsidRPr="00FA268B">
        <w:rPr>
          <w:rFonts w:ascii="Times New Roman" w:hAnsi="Times New Roman" w:cs="Times New Roman"/>
          <w:sz w:val="26"/>
          <w:szCs w:val="26"/>
        </w:rPr>
        <w:t xml:space="preserve">; xác định thành phần </w:t>
      </w:r>
      <w:commentRangeStart w:id="7"/>
      <w:r w:rsidRPr="00FA268B">
        <w:rPr>
          <w:rFonts w:ascii="Times New Roman" w:hAnsi="Times New Roman" w:cs="Times New Roman"/>
          <w:sz w:val="26"/>
          <w:szCs w:val="26"/>
        </w:rPr>
        <w:t>con người</w:t>
      </w:r>
      <w:commentRangeEnd w:id="7"/>
      <w:r w:rsidR="00117A1F">
        <w:rPr>
          <w:rStyle w:val="CommentReference"/>
        </w:rPr>
        <w:commentReference w:id="7"/>
      </w:r>
      <w:r w:rsidRPr="00FA268B">
        <w:rPr>
          <w:rFonts w:ascii="Times New Roman" w:hAnsi="Times New Roman" w:cs="Times New Roman"/>
          <w:sz w:val="26"/>
          <w:szCs w:val="26"/>
        </w:rPr>
        <w:t>, công cụ cần có để thực hiện công việc nhằm đạt được mục đích nhất định. Các bước cần thực hiện trong các kế hoạch đó có mối quan hệ với nhau và tạo thành luồng công việc.</w:t>
      </w:r>
    </w:p>
    <w:p w:rsidR="00FA268B" w:rsidRPr="00FA268B" w:rsidRDefault="00FA268B" w:rsidP="00FA268B">
      <w:pPr>
        <w:pStyle w:val="ListParagraph"/>
        <w:spacing w:after="240" w:line="360" w:lineRule="auto"/>
        <w:jc w:val="both"/>
        <w:rPr>
          <w:rFonts w:ascii="Times New Roman" w:hAnsi="Times New Roman" w:cs="Times New Roman"/>
          <w:i/>
          <w:sz w:val="26"/>
          <w:szCs w:val="26"/>
        </w:rPr>
      </w:pPr>
      <w:r w:rsidRPr="00FA268B">
        <w:rPr>
          <w:rFonts w:ascii="Times New Roman" w:hAnsi="Times New Roman" w:cs="Times New Roman"/>
          <w:i/>
          <w:sz w:val="26"/>
          <w:szCs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FA268B">
        <w:rPr>
          <w:rFonts w:ascii="Times New Roman" w:hAnsi="Times New Roman" w:cs="Times New Roman"/>
          <w:i/>
          <w:sz w:val="26"/>
          <w:szCs w:val="26"/>
          <w:vertAlign w:val="superscript"/>
        </w:rPr>
        <w:t>[</w:t>
      </w:r>
      <w:r w:rsidRPr="00FA268B">
        <w:rPr>
          <w:rStyle w:val="FootnoteReference"/>
          <w:rFonts w:ascii="Times New Roman" w:hAnsi="Times New Roman" w:cs="Times New Roman"/>
          <w:i/>
          <w:sz w:val="26"/>
          <w:szCs w:val="26"/>
        </w:rPr>
        <w:footnoteReference w:id="3"/>
      </w:r>
      <w:r w:rsidRPr="00FA268B">
        <w:rPr>
          <w:rFonts w:ascii="Times New Roman" w:hAnsi="Times New Roman" w:cs="Times New Roman"/>
          <w:i/>
          <w:sz w:val="26"/>
          <w:szCs w:val="26"/>
          <w:vertAlign w:val="superscript"/>
        </w:rPr>
        <w:t>]</w:t>
      </w:r>
      <w:r w:rsidRPr="00FA268B">
        <w:rPr>
          <w:rFonts w:ascii="Times New Roman" w:hAnsi="Times New Roman" w:cs="Times New Roman"/>
          <w:i/>
          <w:sz w:val="26"/>
          <w:szCs w:val="26"/>
        </w:rPr>
        <w:t xml:space="preserve"> </w:t>
      </w:r>
    </w:p>
    <w:p w:rsidR="00FA268B" w:rsidRPr="00FA268B" w:rsidRDefault="00FA268B" w:rsidP="00FA268B">
      <w:pPr>
        <w:pStyle w:val="ListParagraph"/>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về các luồng công việc trong hệ thống tổ chức thi tuyển sinh đại học tại Việt Nam. 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w:t>
      </w:r>
      <w:commentRangeStart w:id="8"/>
      <w:r w:rsidRPr="00FA268B">
        <w:rPr>
          <w:rFonts w:ascii="Times New Roman" w:hAnsi="Times New Roman" w:cs="Times New Roman"/>
          <w:sz w:val="26"/>
          <w:szCs w:val="26"/>
        </w:rPr>
        <w:t>gồm có</w:t>
      </w:r>
      <w:r w:rsidR="00117A1F">
        <w:rPr>
          <w:rFonts w:ascii="Times New Roman" w:hAnsi="Times New Roman" w:cs="Times New Roman"/>
          <w:sz w:val="26"/>
          <w:szCs w:val="26"/>
          <w:lang w:val="en-US"/>
        </w:rPr>
        <w:t xml:space="preserve"> </w:t>
      </w:r>
      <w:r w:rsidRPr="00FA268B">
        <w:rPr>
          <w:rFonts w:ascii="Times New Roman" w:hAnsi="Times New Roman" w:cs="Times New Roman"/>
          <w:sz w:val="26"/>
          <w:szCs w:val="26"/>
        </w:rPr>
        <w:t>9 công việc chính phải làm</w:t>
      </w:r>
      <w:commentRangeEnd w:id="8"/>
      <w:r w:rsidR="00117A1F">
        <w:rPr>
          <w:rStyle w:val="CommentReference"/>
        </w:rPr>
        <w:commentReference w:id="8"/>
      </w:r>
      <w:r w:rsidRPr="00FA268B">
        <w:rPr>
          <w:rFonts w:ascii="Times New Roman" w:hAnsi="Times New Roman" w:cs="Times New Roman"/>
          <w:sz w:val="26"/>
          <w:szCs w:val="26"/>
        </w:rPr>
        <w:t>, thực hiện luồng công việc này sẽ đạt được mục đích là tổ chức thành công một kỳ tuyển sinh đại học.</w:t>
      </w:r>
    </w:p>
    <w:p w:rsidR="00FA268B" w:rsidRPr="00FA268B" w:rsidRDefault="00FA268B" w:rsidP="00FA268B">
      <w:pPr>
        <w:pStyle w:val="ListParagraph"/>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2540760" cy="69396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commentRangeStart w:id="9"/>
      <w:r w:rsidRPr="00FA268B">
        <w:rPr>
          <w:rFonts w:ascii="Times New Roman" w:hAnsi="Times New Roman" w:cs="Times New Roman"/>
          <w:sz w:val="26"/>
          <w:szCs w:val="26"/>
        </w:rPr>
        <w:t>Luồng công việc Thi tuyển sinh đại học dưới góc nhìn của thí sinh.</w:t>
      </w:r>
      <w:commentRangeEnd w:id="9"/>
      <w:r w:rsidRPr="00FA268B">
        <w:rPr>
          <w:rStyle w:val="CommentReference"/>
          <w:rFonts w:ascii="Times New Roman" w:hAnsi="Times New Roman" w:cs="Times New Roman"/>
          <w:b w:val="0"/>
          <w:bCs w:val="0"/>
          <w:color w:val="auto"/>
          <w:sz w:val="26"/>
          <w:szCs w:val="26"/>
        </w:rPr>
        <w:commentReference w:id="9"/>
      </w:r>
    </w:p>
    <w:p w:rsidR="00FA268B" w:rsidRPr="00FA268B" w:rsidRDefault="00FA268B" w:rsidP="00FA268B">
      <w:pPr>
        <w:pStyle w:val="ListParagraph"/>
        <w:spacing w:after="240" w:line="360" w:lineRule="auto"/>
        <w:jc w:val="both"/>
        <w:rPr>
          <w:rFonts w:ascii="Times New Roman" w:hAnsi="Times New Roman" w:cs="Times New Roman"/>
          <w:sz w:val="26"/>
          <w:szCs w:val="26"/>
        </w:rPr>
      </w:pPr>
    </w:p>
    <w:p w:rsidR="00FA268B" w:rsidRPr="00FA268B" w:rsidRDefault="00FA268B" w:rsidP="00FA268B">
      <w:pPr>
        <w:pStyle w:val="ListParagraph"/>
        <w:keepNext/>
        <w:spacing w:after="240" w:line="360" w:lineRule="auto"/>
        <w:ind w:left="0"/>
        <w:jc w:val="both"/>
        <w:rPr>
          <w:rFonts w:ascii="Times New Roman" w:hAnsi="Times New Roman" w:cs="Times New Roman"/>
          <w:sz w:val="26"/>
          <w:szCs w:val="26"/>
        </w:rPr>
      </w:pPr>
      <w:r w:rsidRPr="00FA268B">
        <w:rPr>
          <w:rFonts w:ascii="Times New Roman" w:hAnsi="Times New Roman" w:cs="Times New Roman"/>
          <w:sz w:val="26"/>
          <w:szCs w:val="26"/>
          <w:lang w:val="en-US"/>
        </w:rPr>
        <w:lastRenderedPageBreak/>
        <w:drawing>
          <wp:inline distT="0" distB="0" distL="0" distR="0">
            <wp:extent cx="5836798" cy="6132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A268B" w:rsidRPr="00FA268B" w:rsidRDefault="00FA268B" w:rsidP="00FA268B">
      <w:pPr>
        <w:pStyle w:val="Caption"/>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Luồng công việc Tổ chức tuyển sinh đại học dưới góc nhìn của đơn vị tổ chức tuyển sinh</w:t>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Mô hình luồng công việc</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i/>
          <w:sz w:val="26"/>
          <w:szCs w:val="26"/>
        </w:rPr>
        <w:t>Mô hình luồng công việc là một dạng biểu diễn luồng công việc thành sơ đồ.</w:t>
      </w:r>
      <w:r w:rsidRPr="00FA268B">
        <w:rPr>
          <w:rFonts w:ascii="Times New Roman" w:hAnsi="Times New Roman" w:cs="Times New Roman"/>
          <w:sz w:val="26"/>
          <w:szCs w:val="26"/>
        </w:rPr>
        <w:t xml:space="preserve"> </w:t>
      </w:r>
      <w:r w:rsidRPr="00FA268B">
        <w:rPr>
          <w:rStyle w:val="FootnoteReference"/>
          <w:rFonts w:ascii="Times New Roman" w:hAnsi="Times New Roman" w:cs="Times New Roman"/>
          <w:sz w:val="26"/>
          <w:szCs w:val="26"/>
        </w:rPr>
        <w:footnoteReference w:id="4"/>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r w:rsidRPr="00FA268B">
        <w:rPr>
          <w:rFonts w:ascii="Times New Roman" w:hAnsi="Times New Roman" w:cs="Times New Roman"/>
          <w:sz w:val="26"/>
          <w:szCs w:val="26"/>
        </w:rPr>
        <w:t xml:space="preserve">Việc biểu diễn một LCV thành mô hình luồng công việc gọi là </w:t>
      </w:r>
      <w:r w:rsidRPr="00FA268B">
        <w:rPr>
          <w:rFonts w:ascii="Times New Roman" w:hAnsi="Times New Roman" w:cs="Times New Roman"/>
          <w:i/>
          <w:sz w:val="26"/>
          <w:szCs w:val="26"/>
        </w:rPr>
        <w:t>Mô hình hóa luồng công việc.</w:t>
      </w:r>
      <w:r w:rsidRPr="00FA268B">
        <w:rPr>
          <w:rFonts w:ascii="Times New Roman" w:hAnsi="Times New Roman" w:cs="Times New Roman"/>
          <w:sz w:val="26"/>
          <w:szCs w:val="26"/>
        </w:rPr>
        <w:t xml:space="preserve"> Một công việc thực tế sẽ mô hình hóa thành một thành phần xử lý của MH LCV, và quy tắc thực hiện công việc trong thực tế sẽ được mô hình hóa thành các quan hệ logic giữa các thành phần xử lý đó.</w:t>
      </w:r>
    </w:p>
    <w:p w:rsidR="00FA268B" w:rsidRPr="00FA268B" w:rsidRDefault="00FA268B" w:rsidP="00FA268B">
      <w:pPr>
        <w:pStyle w:val="ListParagraph"/>
        <w:spacing w:after="240" w:line="360" w:lineRule="auto"/>
        <w:ind w:left="990" w:firstLine="450"/>
        <w:jc w:val="both"/>
        <w:rPr>
          <w:rFonts w:ascii="Times New Roman" w:hAnsi="Times New Roman" w:cs="Times New Roman"/>
          <w:sz w:val="26"/>
          <w:szCs w:val="26"/>
        </w:rPr>
      </w:pPr>
      <w:commentRangeStart w:id="10"/>
      <w:r w:rsidRPr="00FA268B">
        <w:rPr>
          <w:rFonts w:ascii="Times New Roman" w:hAnsi="Times New Roman" w:cs="Times New Roman"/>
          <w:sz w:val="26"/>
          <w:szCs w:val="26"/>
        </w:rPr>
        <w:t xml:space="preserve">Có hai loại MH LCV phổ biến nhất đó </w:t>
      </w:r>
      <w:commentRangeEnd w:id="10"/>
      <w:r w:rsidR="00117A1F">
        <w:rPr>
          <w:rStyle w:val="CommentReference"/>
        </w:rPr>
        <w:commentReference w:id="10"/>
      </w:r>
      <w:r w:rsidRPr="00FA268B">
        <w:rPr>
          <w:rFonts w:ascii="Times New Roman" w:hAnsi="Times New Roman" w:cs="Times New Roman"/>
          <w:sz w:val="26"/>
          <w:szCs w:val="26"/>
        </w:rPr>
        <w:t>là MH LCV tuần tự (Sequential Workflow) và MH LCV</w:t>
      </w:r>
      <w:commentRangeStart w:id="11"/>
      <w:r w:rsidRPr="00FA268B">
        <w:rPr>
          <w:rFonts w:ascii="Times New Roman" w:hAnsi="Times New Roman" w:cs="Times New Roman"/>
          <w:sz w:val="26"/>
          <w:szCs w:val="26"/>
        </w:rPr>
        <w:t xml:space="preserve"> máy </w:t>
      </w:r>
      <w:commentRangeEnd w:id="11"/>
      <w:r w:rsidR="00117A1F">
        <w:rPr>
          <w:rStyle w:val="CommentReference"/>
        </w:rPr>
        <w:commentReference w:id="11"/>
      </w:r>
      <w:r w:rsidRPr="00FA268B">
        <w:rPr>
          <w:rFonts w:ascii="Times New Roman" w:hAnsi="Times New Roman" w:cs="Times New Roman"/>
          <w:sz w:val="26"/>
          <w:szCs w:val="26"/>
        </w:rPr>
        <w:t xml:space="preserve">trạng thái (State machine Workflow). </w:t>
      </w:r>
      <w:commentRangeStart w:id="12"/>
      <w:r w:rsidRPr="00FA268B">
        <w:rPr>
          <w:rFonts w:ascii="Times New Roman" w:hAnsi="Times New Roman" w:cs="Times New Roman"/>
          <w:sz w:val="26"/>
          <w:szCs w:val="26"/>
        </w:rPr>
        <w:t>Với</w:t>
      </w:r>
      <w:commentRangeEnd w:id="12"/>
      <w:r w:rsidR="00117A1F">
        <w:rPr>
          <w:rStyle w:val="CommentReference"/>
        </w:rPr>
        <w:commentReference w:id="12"/>
      </w:r>
      <w:r w:rsidRPr="00FA268B">
        <w:rPr>
          <w:rFonts w:ascii="Times New Roman" w:hAnsi="Times New Roman" w:cs="Times New Roman"/>
          <w:sz w:val="26"/>
          <w:szCs w:val="26"/>
        </w:rPr>
        <w:t xml:space="preserve">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khác. Ngoài ra còn có một loại MH LCV khác ít phổ biến hơn đó là MH LCV dựa trên tập luật (Rules-based Workflow). Đây là một sự kết hợp giữa MH LCV tuần tự và một tập các luật, các quy tắc chuyên dùng để mô phỏng các LCV trong các quy trình nghiệp vụ phức tạp.</w:t>
      </w:r>
    </w:p>
    <w:p w:rsidR="00FA268B" w:rsidRPr="00FA268B" w:rsidRDefault="00FA268B" w:rsidP="00FA268B">
      <w:pPr>
        <w:pStyle w:val="ListParagraph"/>
        <w:keepNext/>
        <w:spacing w:after="240" w:line="360" w:lineRule="auto"/>
        <w:ind w:left="0"/>
        <w:jc w:val="center"/>
        <w:rPr>
          <w:rFonts w:ascii="Times New Roman" w:hAnsi="Times New Roman" w:cs="Times New Roman"/>
          <w:sz w:val="26"/>
          <w:szCs w:val="26"/>
        </w:rPr>
      </w:pPr>
      <w:r w:rsidRPr="00FA268B">
        <w:rPr>
          <w:rFonts w:ascii="Times New Roman" w:hAnsi="Times New Roman" w:cs="Times New Roman"/>
          <w:sz w:val="26"/>
          <w:szCs w:val="26"/>
          <w:lang w:val="en-US"/>
        </w:rPr>
        <w:lastRenderedPageBreak/>
        <w:drawing>
          <wp:inline distT="0" distB="0" distL="0" distR="0">
            <wp:extent cx="2865649" cy="1271874"/>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Các mô hình LCV tuần tự</w:t>
      </w:r>
    </w:p>
    <w:p w:rsidR="00FA268B" w:rsidRPr="00FA268B" w:rsidRDefault="00FA268B" w:rsidP="00FA268B">
      <w:pPr>
        <w:keepNext/>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lang w:val="en-US"/>
        </w:rPr>
        <w:drawing>
          <wp:inline distT="0" distB="0" distL="0" distR="0">
            <wp:extent cx="2734910" cy="1771135"/>
            <wp:effectExtent l="19050" t="0" r="829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1773315"/>
                    </a:xfrm>
                    <a:prstGeom prst="rect">
                      <a:avLst/>
                    </a:prstGeom>
                    <a:noFill/>
                  </pic:spPr>
                </pic:pic>
              </a:graphicData>
            </a:graphic>
          </wp:inline>
        </w:drawing>
      </w:r>
    </w:p>
    <w:p w:rsidR="00FA268B" w:rsidRPr="00FA268B" w:rsidRDefault="00FA268B" w:rsidP="00FA268B">
      <w:pPr>
        <w:pStyle w:val="Caption"/>
        <w:spacing w:after="240" w:line="360" w:lineRule="auto"/>
        <w:jc w:val="center"/>
        <w:rPr>
          <w:rFonts w:ascii="Times New Roman" w:hAnsi="Times New Roman" w:cs="Times New Roman"/>
          <w:sz w:val="26"/>
          <w:szCs w:val="26"/>
        </w:rPr>
      </w:pPr>
      <w:r w:rsidRPr="00FA268B">
        <w:rPr>
          <w:rFonts w:ascii="Times New Roman" w:hAnsi="Times New Roman" w:cs="Times New Roman"/>
          <w:sz w:val="26"/>
          <w:szCs w:val="26"/>
        </w:rPr>
        <w:t>MH LCV</w:t>
      </w:r>
      <w:commentRangeStart w:id="13"/>
      <w:r w:rsidRPr="00FA268B">
        <w:rPr>
          <w:rFonts w:ascii="Times New Roman" w:hAnsi="Times New Roman" w:cs="Times New Roman"/>
          <w:sz w:val="26"/>
          <w:szCs w:val="26"/>
        </w:rPr>
        <w:t xml:space="preserve"> máy </w:t>
      </w:r>
      <w:commentRangeEnd w:id="13"/>
      <w:r w:rsidR="00117A1F">
        <w:rPr>
          <w:rStyle w:val="CommentReference"/>
          <w:rFonts w:eastAsiaTheme="minorHAnsi"/>
          <w:b w:val="0"/>
          <w:bCs w:val="0"/>
          <w:noProof/>
          <w:color w:val="auto"/>
          <w:lang w:val="vi-VN"/>
        </w:rPr>
        <w:commentReference w:id="13"/>
      </w:r>
      <w:r w:rsidRPr="00FA268B">
        <w:rPr>
          <w:rFonts w:ascii="Times New Roman" w:hAnsi="Times New Roman" w:cs="Times New Roman"/>
          <w:sz w:val="26"/>
          <w:szCs w:val="26"/>
        </w:rPr>
        <w:t>trạng thái</w:t>
      </w:r>
    </w:p>
    <w:p w:rsidR="00FA268B" w:rsidRPr="00FA268B" w:rsidRDefault="00FA268B" w:rsidP="00FA268B">
      <w:pPr>
        <w:pStyle w:val="ListParagraph"/>
        <w:spacing w:after="240" w:line="360" w:lineRule="auto"/>
        <w:ind w:left="1440"/>
        <w:jc w:val="both"/>
        <w:rPr>
          <w:rFonts w:ascii="Times New Roman" w:hAnsi="Times New Roman" w:cs="Times New Roman"/>
          <w:sz w:val="26"/>
          <w:szCs w:val="26"/>
        </w:rPr>
      </w:pPr>
      <w:commentRangeStart w:id="14"/>
      <w:r w:rsidRPr="00FA268B">
        <w:rPr>
          <w:rFonts w:ascii="Times New Roman" w:hAnsi="Times New Roman" w:cs="Times New Roman"/>
          <w:sz w:val="26"/>
          <w:szCs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commentRangeEnd w:id="14"/>
      <w:r w:rsidR="00117A1F">
        <w:rPr>
          <w:rStyle w:val="CommentReference"/>
        </w:rPr>
        <w:commentReference w:id="14"/>
      </w:r>
    </w:p>
    <w:p w:rsidR="00FA268B" w:rsidRPr="00FA268B" w:rsidRDefault="00FA268B" w:rsidP="00FA268B">
      <w:pPr>
        <w:pStyle w:val="ListParagraph"/>
        <w:numPr>
          <w:ilvl w:val="1"/>
          <w:numId w:val="4"/>
        </w:numPr>
        <w:spacing w:after="240" w:line="360" w:lineRule="auto"/>
        <w:jc w:val="both"/>
        <w:rPr>
          <w:rFonts w:ascii="Times New Roman" w:hAnsi="Times New Roman" w:cs="Times New Roman"/>
          <w:sz w:val="26"/>
          <w:szCs w:val="26"/>
        </w:rPr>
      </w:pPr>
      <w:r w:rsidRPr="00FA268B">
        <w:rPr>
          <w:rFonts w:ascii="Times New Roman" w:hAnsi="Times New Roman" w:cs="Times New Roman"/>
          <w:sz w:val="26"/>
          <w:szCs w:val="26"/>
        </w:rPr>
        <w:t>Sự thực thi các luồng công việc.</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 xml:space="preserve">Ứng với một quá trình thực thi LCV là một thể hiện của LCV đó. Một LCV có thể có nhiều thể hiện khác nhau do quá trình thực thi khác nhau. Mỗi LCV khi thực thi sẽ phải tuân thủ các quy tắc nhất định. Đó là các quy định về quy trình nghiệp vụ thực tế của tổ chức, doanh nghiệp tạo ra và </w:t>
      </w:r>
      <w:r w:rsidRPr="00FA268B">
        <w:rPr>
          <w:rFonts w:ascii="Times New Roman" w:hAnsi="Times New Roman" w:cs="Times New Roman"/>
          <w:sz w:val="26"/>
          <w:szCs w:val="26"/>
        </w:rPr>
        <w:lastRenderedPageBreak/>
        <w:t xml:space="preserve">thực thi LCV đó như các ràng buộc về sự tương tác với người thực hiện công việc, ràng buộc về thời gian thực thi, các điều kiện cho phép xảy ra sự kiện chuyển đổi trạng thái v.v… Ngoài ra, từng công việc thành phần bên trong một LCV cũng có các ràng buộc riêng của nó trong quá trình thực thi. </w:t>
      </w:r>
    </w:p>
    <w:p w:rsidR="00FA268B" w:rsidRPr="00FA268B" w:rsidRDefault="00FA268B" w:rsidP="00FA268B">
      <w:pPr>
        <w:pStyle w:val="ListParagraph"/>
        <w:spacing w:after="240" w:line="360" w:lineRule="auto"/>
        <w:ind w:left="1440" w:firstLine="270"/>
        <w:jc w:val="both"/>
        <w:rPr>
          <w:rFonts w:ascii="Times New Roman" w:hAnsi="Times New Roman" w:cs="Times New Roman"/>
          <w:sz w:val="26"/>
          <w:szCs w:val="26"/>
        </w:rPr>
      </w:pPr>
      <w:r w:rsidRPr="00FA268B">
        <w:rPr>
          <w:rFonts w:ascii="Times New Roman" w:hAnsi="Times New Roman" w:cs="Times New Roman"/>
          <w:sz w:val="26"/>
          <w:szCs w:val="26"/>
        </w:rPr>
        <w:t>Ví dụ, công việc “Nhận đăng ký thi” trong ví dụ về LCV Tổ chức tuyển sinh đại học ở phần trước có thể có một số ràng buộc như: bắt đầu từ ngày t</w:t>
      </w:r>
      <w:r w:rsidRPr="00FA268B">
        <w:rPr>
          <w:rFonts w:ascii="Times New Roman" w:hAnsi="Times New Roman" w:cs="Times New Roman"/>
          <w:sz w:val="26"/>
          <w:szCs w:val="26"/>
          <w:vertAlign w:val="subscript"/>
        </w:rPr>
        <w:t>1</w:t>
      </w:r>
      <w:r w:rsidRPr="00FA268B">
        <w:rPr>
          <w:rFonts w:ascii="Times New Roman" w:hAnsi="Times New Roman" w:cs="Times New Roman"/>
          <w:sz w:val="26"/>
          <w:szCs w:val="26"/>
        </w:rPr>
        <w:t xml:space="preserve"> và kết thúc vào ngày t</w:t>
      </w:r>
      <w:r w:rsidRPr="00FA268B">
        <w:rPr>
          <w:rFonts w:ascii="Times New Roman" w:hAnsi="Times New Roman" w:cs="Times New Roman"/>
          <w:sz w:val="26"/>
          <w:szCs w:val="26"/>
          <w:vertAlign w:val="subscript"/>
        </w:rPr>
        <w:t>2</w:t>
      </w:r>
      <w:r w:rsidRPr="00FA268B">
        <w:rPr>
          <w:rFonts w:ascii="Times New Roman" w:hAnsi="Times New Roman" w:cs="Times New Roman"/>
          <w:sz w:val="26"/>
          <w:szCs w:val="26"/>
        </w:rPr>
        <w:t>; chỉ cho phép đăng ký khi các giấy tờ đều hợp lệ, thí sinh đăng ký phải tốt nghiệp trung học phổ thông trước đó, v.v…</w:t>
      </w:r>
    </w:p>
    <w:p w:rsidR="003A5FCF"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F749D7">
        <w:rPr>
          <w:rFonts w:ascii="Times New Roman" w:hAnsi="Times New Roman" w:cs="Times New Roman"/>
          <w:sz w:val="26"/>
          <w:szCs w:val="26"/>
          <w:lang w:val="en-US"/>
        </w:rPr>
        <w:t>Tầm</w:t>
      </w:r>
      <w:r>
        <w:rPr>
          <w:rFonts w:ascii="Times New Roman" w:hAnsi="Times New Roman" w:cs="Times New Roman"/>
          <w:sz w:val="26"/>
          <w:szCs w:val="26"/>
          <w:lang w:val="en-US"/>
        </w:rPr>
        <w:t xml:space="preserve"> quan trọng </w:t>
      </w:r>
      <w:r w:rsidR="00DA601F">
        <w:rPr>
          <w:rFonts w:ascii="Times New Roman" w:hAnsi="Times New Roman" w:cs="Times New Roman"/>
          <w:sz w:val="26"/>
          <w:szCs w:val="26"/>
          <w:lang w:val="en-US"/>
        </w:rPr>
        <w:t xml:space="preserve">trong </w:t>
      </w:r>
      <w:r w:rsidR="00042433">
        <w:rPr>
          <w:rFonts w:ascii="Times New Roman" w:hAnsi="Times New Roman" w:cs="Times New Roman"/>
          <w:sz w:val="26"/>
          <w:szCs w:val="26"/>
          <w:lang w:val="en-US"/>
        </w:rPr>
        <w:t xml:space="preserve">việc đưa </w:t>
      </w:r>
      <w:r>
        <w:rPr>
          <w:rFonts w:ascii="Times New Roman" w:hAnsi="Times New Roman" w:cs="Times New Roman"/>
          <w:sz w:val="26"/>
          <w:szCs w:val="26"/>
          <w:lang w:val="en-US"/>
        </w:rPr>
        <w:t xml:space="preserve">LCV </w:t>
      </w:r>
      <w:r w:rsidR="00F749D7">
        <w:rPr>
          <w:rFonts w:ascii="Times New Roman" w:hAnsi="Times New Roman" w:cs="Times New Roman"/>
          <w:sz w:val="26"/>
          <w:szCs w:val="26"/>
          <w:lang w:val="en-US"/>
        </w:rPr>
        <w:t>và MH LC</w:t>
      </w:r>
      <w:r w:rsidR="00042433">
        <w:rPr>
          <w:rFonts w:ascii="Times New Roman" w:hAnsi="Times New Roman" w:cs="Times New Roman"/>
          <w:sz w:val="26"/>
          <w:szCs w:val="26"/>
          <w:lang w:val="en-US"/>
        </w:rPr>
        <w:t>V vào ứng dụng</w:t>
      </w:r>
    </w:p>
    <w:p w:rsidR="00DA601F" w:rsidRDefault="00DA60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Hiện nay, trên thế giới, đã có rất nhiều ứng dụng hỗ trợ thực thi và quản lý luồng công việc. Những ứng dụng loại này được xem là các Hệ Quản Trị Luồng Công Việc (HQT LCV)</w:t>
      </w:r>
      <w:r w:rsidR="00A540FE">
        <w:rPr>
          <w:rStyle w:val="FootnoteReference"/>
          <w:rFonts w:ascii="Times New Roman" w:hAnsi="Times New Roman" w:cs="Times New Roman"/>
          <w:sz w:val="26"/>
          <w:szCs w:val="26"/>
          <w:lang w:val="en-US"/>
        </w:rPr>
        <w:footnoteReference w:id="5"/>
      </w:r>
      <w:r>
        <w:rPr>
          <w:rFonts w:ascii="Times New Roman" w:hAnsi="Times New Roman" w:cs="Times New Roman"/>
          <w:sz w:val="26"/>
          <w:szCs w:val="26"/>
          <w:lang w:val="en-US"/>
        </w:rPr>
        <w:t>. Các HQT LCV ngày càng được sử dụng rộng rãi trong doanh nghiệp và ngày càng trở nên quan trọng hơn bởi:</w:t>
      </w:r>
    </w:p>
    <w:p w:rsidR="00DA601F" w:rsidRDefault="00DA601F" w:rsidP="00DA601F">
      <w:pPr>
        <w:pStyle w:val="ListParagraph"/>
        <w:numPr>
          <w:ilvl w:val="0"/>
          <w:numId w:val="7"/>
        </w:num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ứng dụng thường chỉ hỗ trợ người dùng thực hiện đúng công việc của mình. Các công việc này thường được thiết kế một các</w:t>
      </w:r>
      <w:r w:rsidR="006F036C">
        <w:rPr>
          <w:rFonts w:ascii="Times New Roman" w:hAnsi="Times New Roman" w:cs="Times New Roman"/>
          <w:sz w:val="26"/>
          <w:szCs w:val="26"/>
          <w:lang w:val="en-US"/>
        </w:rPr>
        <w:t>h</w:t>
      </w:r>
      <w:r>
        <w:rPr>
          <w:rFonts w:ascii="Times New Roman" w:hAnsi="Times New Roman" w:cs="Times New Roman"/>
          <w:sz w:val="26"/>
          <w:szCs w:val="26"/>
          <w:lang w:val="en-US"/>
        </w:rPr>
        <w:t xml:space="preserve"> tách biệt, giữa chúng thường không có mối quan hệ nào về thứ tự thực hiện, cũng như không có những ràng buộc quan trọng liên quan đến quy luật hoạt động của doanh nghiệp. Trên thực tế, những ứng dụng này thật sự giúp ích cho doanh nghiệp, nhưng xét cho cùng, vì nó không thể hiện được các quy luật kinh doanh thực tế của doanh nghiệp, nên ngày càng khó đáp ứng được các nhu cầu ngày càng cao của họ. Sự xuất hiện của các HQT LCV giúp giải quyết những vấn đề này.</w:t>
      </w:r>
    </w:p>
    <w:p w:rsidR="00DA601F" w:rsidRDefault="00DA601F" w:rsidP="00DA601F">
      <w:pPr>
        <w:pStyle w:val="ListParagraph"/>
        <w:numPr>
          <w:ilvl w:val="0"/>
          <w:numId w:val="7"/>
        </w:num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HQT LCV đồng thời hỗ trợ người dùng thực hiện công việc của mình, theo một quy luật cụ thể. Trên thực tế, các công việc được hoàn tất không độc lập với nhau mà </w:t>
      </w:r>
      <w:r w:rsidR="00BC526D">
        <w:rPr>
          <w:rFonts w:ascii="Times New Roman" w:hAnsi="Times New Roman" w:cs="Times New Roman"/>
          <w:sz w:val="26"/>
          <w:szCs w:val="26"/>
          <w:lang w:val="en-US"/>
        </w:rPr>
        <w:t xml:space="preserve">có mối quan hệ nhất định. Công việc này phải được thực hiện trước công việc kia, để thực hiện công việc này đòi hỏi phải theo những quy định... Tất cả hoàn thành sẽ đạt được một mục tiêu nhất định. Chẳng hạn như hoàn thành việc nhận và </w:t>
      </w:r>
      <w:r w:rsidR="00BC526D">
        <w:rPr>
          <w:rFonts w:ascii="Times New Roman" w:hAnsi="Times New Roman" w:cs="Times New Roman"/>
          <w:sz w:val="26"/>
          <w:szCs w:val="26"/>
          <w:lang w:val="en-US"/>
        </w:rPr>
        <w:lastRenderedPageBreak/>
        <w:t xml:space="preserve">kí hồ sơ, tổ chức thành công kì thi tuyển sinh đại học... Nó có một quy trình, một LCV cụ thể ứng với từng mục tiêu. Các LCV có thể tách biệt hoặc có trình tự thực hiện riêng... HQT LCV giúp thực thi những LCV trong doanh nghiệp, đảm bảo thứ tự và quy tắc thực hiện, đồng thời giảm thiểu những rủi ro có thể có khi thực hiện các công việc thủ công... </w:t>
      </w:r>
    </w:p>
    <w:p w:rsidR="00BC526D" w:rsidRDefault="00BC526D" w:rsidP="00BC526D">
      <w:pPr>
        <w:pStyle w:val="ListParagraph"/>
        <w:numPr>
          <w:ilvl w:val="0"/>
          <w:numId w:val="7"/>
        </w:num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HQT LCV đồng thời cung cấp chức năng quản lý LCV hỗ trợ người quản lý của doanh nghiệp nắm bắt tình hình hoạt động của các LCV nhanh chóng, kịp thời, nhằm đưa ra những xử lý thích hợp, giảm thiểu tình trạng gặp rắc rối mà không biết sớm dẫn đến công việc </w:t>
      </w:r>
      <w:r w:rsidR="00EB6530">
        <w:rPr>
          <w:rFonts w:ascii="Times New Roman" w:hAnsi="Times New Roman" w:cs="Times New Roman"/>
          <w:sz w:val="26"/>
          <w:szCs w:val="26"/>
          <w:lang w:val="en-US"/>
        </w:rPr>
        <w:t xml:space="preserve">bị </w:t>
      </w:r>
      <w:r>
        <w:rPr>
          <w:rFonts w:ascii="Times New Roman" w:hAnsi="Times New Roman" w:cs="Times New Roman"/>
          <w:sz w:val="26"/>
          <w:szCs w:val="26"/>
          <w:lang w:val="en-US"/>
        </w:rPr>
        <w:t xml:space="preserve">thất bại; vì thế cũng góp phần giảm thiểu rủi ro </w:t>
      </w:r>
      <w:r w:rsidR="00EB6530">
        <w:rPr>
          <w:rFonts w:ascii="Times New Roman" w:hAnsi="Times New Roman" w:cs="Times New Roman"/>
          <w:sz w:val="26"/>
          <w:szCs w:val="26"/>
          <w:lang w:val="en-US"/>
        </w:rPr>
        <w:t xml:space="preserve">thực thi </w:t>
      </w:r>
      <w:r>
        <w:rPr>
          <w:rFonts w:ascii="Times New Roman" w:hAnsi="Times New Roman" w:cs="Times New Roman"/>
          <w:sz w:val="26"/>
          <w:szCs w:val="26"/>
          <w:lang w:val="en-US"/>
        </w:rPr>
        <w:t>cho doanh nghiệp</w:t>
      </w:r>
      <w:r w:rsidR="00EB6530">
        <w:rPr>
          <w:rFonts w:ascii="Times New Roman" w:hAnsi="Times New Roman" w:cs="Times New Roman"/>
          <w:sz w:val="26"/>
          <w:szCs w:val="26"/>
          <w:lang w:val="en-US"/>
        </w:rPr>
        <w:t>.</w:t>
      </w:r>
    </w:p>
    <w:p w:rsidR="00BC526D" w:rsidRPr="00BC526D" w:rsidRDefault="00BC526D" w:rsidP="00BC526D">
      <w:pPr>
        <w:spacing w:after="240" w:line="360" w:lineRule="auto"/>
        <w:jc w:val="both"/>
        <w:rPr>
          <w:rFonts w:ascii="Times New Roman" w:hAnsi="Times New Roman" w:cs="Times New Roman"/>
          <w:sz w:val="26"/>
          <w:szCs w:val="26"/>
          <w:lang w:val="en-US"/>
        </w:rPr>
      </w:pPr>
      <w:r w:rsidRPr="00BC526D">
        <w:rPr>
          <w:rFonts w:ascii="Times New Roman" w:hAnsi="Times New Roman" w:cs="Times New Roman"/>
          <w:sz w:val="26"/>
          <w:szCs w:val="26"/>
          <w:lang w:val="en-US"/>
        </w:rPr>
        <w:t>Ngoài ra, theo thời gian, các HQT luồng công việc được các công ty lập trình thiết kế phát triển, mở rộng nhiều tính năng nên ngày càng phù hợp với quy luật hoạt động tự nhiên của doanh nghiệp, đồng thời tăng cường tối đa sự hỗ trợ, nên ngày càng trở nên quan trọng hơn.</w:t>
      </w:r>
    </w:p>
    <w:p w:rsidR="001A599F" w:rsidRPr="00FA268B" w:rsidRDefault="00117A1F" w:rsidP="00FA268B">
      <w:pPr>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3.</w:t>
      </w:r>
      <w:r w:rsidR="001A599F" w:rsidRPr="00FA268B">
        <w:rPr>
          <w:rFonts w:ascii="Times New Roman" w:hAnsi="Times New Roman" w:cs="Times New Roman"/>
          <w:sz w:val="26"/>
          <w:szCs w:val="26"/>
          <w:lang w:val="en-US"/>
        </w:rPr>
        <w:t xml:space="preserve"> </w:t>
      </w:r>
      <w:r w:rsidR="001259C8" w:rsidRPr="00FA268B">
        <w:rPr>
          <w:rFonts w:ascii="Times New Roman" w:hAnsi="Times New Roman" w:cs="Times New Roman"/>
          <w:sz w:val="26"/>
          <w:szCs w:val="26"/>
          <w:lang w:val="en-US"/>
        </w:rPr>
        <w:t>Mô hình hóa luồng công việc và vấn đề tồn tại</w:t>
      </w:r>
    </w:p>
    <w:p w:rsidR="001259C8" w:rsidRPr="00FA268B" w:rsidRDefault="001259C8" w:rsidP="00FA268B">
      <w:pPr>
        <w:spacing w:after="240" w:line="360" w:lineRule="auto"/>
        <w:jc w:val="both"/>
        <w:rPr>
          <w:rFonts w:ascii="Times New Roman" w:hAnsi="Times New Roman" w:cs="Times New Roman"/>
          <w:sz w:val="26"/>
          <w:szCs w:val="26"/>
          <w:lang w:val="en-US"/>
        </w:rPr>
      </w:pPr>
      <w:del w:id="15" w:author="nmbinh" w:date="2010-07-31T22:25:00Z">
        <w:r w:rsidRPr="00FA268B" w:rsidDel="004F61F1">
          <w:rPr>
            <w:rFonts w:ascii="Times New Roman" w:hAnsi="Times New Roman" w:cs="Times New Roman"/>
            <w:sz w:val="26"/>
            <w:szCs w:val="26"/>
            <w:lang w:val="en-US"/>
          </w:rPr>
          <w:delText>Như đã biết, việc</w:delText>
        </w:r>
      </w:del>
      <w:ins w:id="16" w:author="nmbinh" w:date="2010-07-31T22:25:00Z">
        <w:r w:rsidR="004F61F1" w:rsidRPr="00FA268B">
          <w:rPr>
            <w:rFonts w:ascii="Times New Roman" w:hAnsi="Times New Roman" w:cs="Times New Roman"/>
            <w:sz w:val="26"/>
            <w:szCs w:val="26"/>
            <w:lang w:val="en-US"/>
          </w:rPr>
          <w:t>Việc</w:t>
        </w:r>
      </w:ins>
      <w:r w:rsidRPr="00FA268B">
        <w:rPr>
          <w:rFonts w:ascii="Times New Roman" w:hAnsi="Times New Roman" w:cs="Times New Roman"/>
          <w:sz w:val="26"/>
          <w:szCs w:val="26"/>
          <w:lang w:val="en-US"/>
        </w:rPr>
        <w:t xml:space="preserve"> </w:t>
      </w:r>
      <w:r w:rsidR="00EB6530">
        <w:rPr>
          <w:rFonts w:ascii="Times New Roman" w:hAnsi="Times New Roman" w:cs="Times New Roman"/>
          <w:sz w:val="26"/>
          <w:szCs w:val="26"/>
          <w:lang w:val="en-US"/>
        </w:rPr>
        <w:t>MHH LCV</w:t>
      </w:r>
      <w:r w:rsidR="00A7725E" w:rsidRPr="00FA268B">
        <w:rPr>
          <w:rFonts w:ascii="Times New Roman" w:hAnsi="Times New Roman" w:cs="Times New Roman"/>
          <w:sz w:val="26"/>
          <w:szCs w:val="26"/>
          <w:lang w:val="en-US"/>
        </w:rPr>
        <w:t xml:space="preserve"> bằng các ngôn ngữ </w:t>
      </w:r>
      <w:r w:rsidR="00EB653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là nhằm mục đíc</w:t>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00246C91" w:rsidRPr="00FA268B">
        <w:rPr>
          <w:rFonts w:ascii="Times New Roman" w:hAnsi="Times New Roman" w:cs="Times New Roman"/>
          <w:sz w:val="26"/>
          <w:szCs w:val="26"/>
          <w:lang w:val="en-US"/>
        </w:rPr>
        <w:softHyphen/>
      </w:r>
      <w:r w:rsidRPr="00FA268B">
        <w:rPr>
          <w:rFonts w:ascii="Times New Roman" w:hAnsi="Times New Roman" w:cs="Times New Roman"/>
          <w:sz w:val="26"/>
          <w:szCs w:val="26"/>
          <w:lang w:val="en-US"/>
        </w:rPr>
        <w:t xml:space="preserve">h phục vụ cho việc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vào </w:t>
      </w:r>
      <w:r w:rsidR="00EB6530">
        <w:rPr>
          <w:rFonts w:ascii="Times New Roman" w:hAnsi="Times New Roman" w:cs="Times New Roman"/>
          <w:sz w:val="26"/>
          <w:szCs w:val="26"/>
          <w:lang w:val="en-US"/>
        </w:rPr>
        <w:t>trong các HQT LCV</w:t>
      </w:r>
      <w:r w:rsidRPr="00FA268B">
        <w:rPr>
          <w:rFonts w:ascii="Times New Roman" w:hAnsi="Times New Roman" w:cs="Times New Roman"/>
          <w:sz w:val="26"/>
          <w:szCs w:val="26"/>
          <w:lang w:val="en-US"/>
        </w:rPr>
        <w:t xml:space="preserve">. Tuy nhiên, </w:t>
      </w:r>
      <w:r w:rsidR="00A7725E" w:rsidRPr="00FA268B">
        <w:rPr>
          <w:rFonts w:ascii="Times New Roman" w:hAnsi="Times New Roman" w:cs="Times New Roman"/>
          <w:sz w:val="26"/>
          <w:szCs w:val="26"/>
          <w:lang w:val="en-US"/>
        </w:rPr>
        <w:t xml:space="preserve">các </w:t>
      </w:r>
      <w:r w:rsidR="00EB6530">
        <w:rPr>
          <w:rFonts w:ascii="Times New Roman" w:hAnsi="Times New Roman" w:cs="Times New Roman"/>
          <w:sz w:val="26"/>
          <w:szCs w:val="26"/>
          <w:lang w:val="en-US"/>
        </w:rPr>
        <w:t>HQT LCV</w:t>
      </w:r>
      <w:r w:rsidR="00A7725E" w:rsidRPr="00FA268B">
        <w:rPr>
          <w:rFonts w:ascii="Times New Roman" w:hAnsi="Times New Roman" w:cs="Times New Roman"/>
          <w:sz w:val="26"/>
          <w:szCs w:val="26"/>
          <w:lang w:val="en-US"/>
        </w:rPr>
        <w:t xml:space="preserve"> thật sự giúp ích rất nhiều cho doanh nghiệp dẫn đến một </w:t>
      </w:r>
      <w:r w:rsidRPr="00FA268B">
        <w:rPr>
          <w:rFonts w:ascii="Times New Roman" w:hAnsi="Times New Roman" w:cs="Times New Roman"/>
          <w:sz w:val="26"/>
          <w:szCs w:val="26"/>
          <w:lang w:val="en-US"/>
        </w:rPr>
        <w:t>vấn nạn</w:t>
      </w:r>
      <w:r w:rsidR="00A7725E" w:rsidRPr="00FA268B">
        <w:rPr>
          <w:rFonts w:ascii="Times New Roman" w:hAnsi="Times New Roman" w:cs="Times New Roman"/>
          <w:sz w:val="26"/>
          <w:szCs w:val="26"/>
          <w:lang w:val="en-US"/>
        </w:rPr>
        <w:t>, đó</w:t>
      </w:r>
      <w:r w:rsidRPr="00FA268B">
        <w:rPr>
          <w:rFonts w:ascii="Times New Roman" w:hAnsi="Times New Roman" w:cs="Times New Roman"/>
          <w:sz w:val="26"/>
          <w:szCs w:val="26"/>
          <w:lang w:val="en-US"/>
        </w:rPr>
        <w:t xml:space="preserve"> là việc ngày càng nhiều doanh nghiệp có nhu cầu đưa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vào trong ứng dụng hỗ trợ </w:t>
      </w:r>
      <w:r w:rsidR="00F47FC5" w:rsidRPr="00FA268B">
        <w:rPr>
          <w:rFonts w:ascii="Times New Roman" w:hAnsi="Times New Roman" w:cs="Times New Roman"/>
          <w:sz w:val="26"/>
          <w:szCs w:val="26"/>
          <w:lang w:val="en-US"/>
        </w:rPr>
        <w:t>dẫn tới việc</w:t>
      </w:r>
      <w:r w:rsidRPr="00FA268B">
        <w:rPr>
          <w:rFonts w:ascii="Times New Roman" w:hAnsi="Times New Roman" w:cs="Times New Roman"/>
          <w:sz w:val="26"/>
          <w:szCs w:val="26"/>
          <w:lang w:val="en-US"/>
        </w:rPr>
        <w:t xml:space="preserve"> phát sinh nhiều loại ứng dụng </w:t>
      </w:r>
      <w:r w:rsidR="00F47FC5" w:rsidRPr="00FA268B">
        <w:rPr>
          <w:rFonts w:ascii="Times New Roman" w:hAnsi="Times New Roman" w:cs="Times New Roman"/>
          <w:sz w:val="26"/>
          <w:szCs w:val="26"/>
          <w:lang w:val="en-US"/>
        </w:rPr>
        <w:t xml:space="preserve">khác nhau. Các ứng dụng này được </w:t>
      </w:r>
      <w:r w:rsidR="00EB6530">
        <w:rPr>
          <w:rFonts w:ascii="Times New Roman" w:hAnsi="Times New Roman" w:cs="Times New Roman"/>
          <w:sz w:val="26"/>
          <w:szCs w:val="26"/>
          <w:lang w:val="en-US"/>
        </w:rPr>
        <w:t>thiết kế</w:t>
      </w:r>
      <w:r w:rsidR="00F47FC5" w:rsidRPr="00FA268B">
        <w:rPr>
          <w:rFonts w:ascii="Times New Roman" w:hAnsi="Times New Roman" w:cs="Times New Roman"/>
          <w:sz w:val="26"/>
          <w:szCs w:val="26"/>
          <w:lang w:val="en-US"/>
        </w:rPr>
        <w:t xml:space="preserve"> bởi nhiều tổ chức khác nhau nên sẽ có</w:t>
      </w:r>
      <w:r w:rsidRPr="00FA268B">
        <w:rPr>
          <w:rFonts w:ascii="Times New Roman" w:hAnsi="Times New Roman" w:cs="Times New Roman"/>
          <w:sz w:val="26"/>
          <w:szCs w:val="26"/>
          <w:lang w:val="en-US"/>
        </w:rPr>
        <w:t xml:space="preserve"> nhiều quy cách </w:t>
      </w:r>
      <w:r w:rsidR="00EB653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w:t>
      </w:r>
      <w:r w:rsidR="00F47FC5" w:rsidRPr="00FA268B">
        <w:rPr>
          <w:rFonts w:ascii="Times New Roman" w:hAnsi="Times New Roman" w:cs="Times New Roman"/>
          <w:sz w:val="26"/>
          <w:szCs w:val="26"/>
          <w:lang w:val="en-US"/>
        </w:rPr>
        <w:t>riêng biệt đặc trưng</w:t>
      </w:r>
      <w:r w:rsidRPr="00FA268B">
        <w:rPr>
          <w:rFonts w:ascii="Times New Roman" w:hAnsi="Times New Roman" w:cs="Times New Roman"/>
          <w:sz w:val="26"/>
          <w:szCs w:val="26"/>
          <w:lang w:val="en-US"/>
        </w:rPr>
        <w:t>. Điều này dẫn</w:t>
      </w:r>
      <w:r w:rsidR="00A7725E" w:rsidRPr="00FA268B">
        <w:rPr>
          <w:rFonts w:ascii="Times New Roman" w:hAnsi="Times New Roman" w:cs="Times New Roman"/>
          <w:sz w:val="26"/>
          <w:szCs w:val="26"/>
          <w:lang w:val="en-US"/>
        </w:rPr>
        <w:t xml:space="preserve"> đến sự</w:t>
      </w:r>
      <w:r w:rsidRPr="00FA268B">
        <w:rPr>
          <w:rFonts w:ascii="Times New Roman" w:hAnsi="Times New Roman" w:cs="Times New Roman"/>
          <w:sz w:val="26"/>
          <w:szCs w:val="26"/>
          <w:lang w:val="en-US"/>
        </w:rPr>
        <w:t xml:space="preserve"> khó khăn cho các doanh nghiệp khi muốn thay đổi một ứng dụng hỗ trợ này sang một ứng dụng hỗ trợ khác, bởi họ phải thay đổi toàn bộ mô hình đã được thiết kế và thực thi, dẫn đến việc ngừng sử dụng</w:t>
      </w:r>
      <w:r w:rsidR="00A7725E" w:rsidRPr="00FA268B">
        <w:rPr>
          <w:rFonts w:ascii="Times New Roman" w:hAnsi="Times New Roman" w:cs="Times New Roman"/>
          <w:sz w:val="26"/>
          <w:szCs w:val="26"/>
          <w:lang w:val="en-US"/>
        </w:rPr>
        <w:t xml:space="preserve"> các </w:t>
      </w:r>
      <w:r w:rsidRPr="00FA268B">
        <w:rPr>
          <w:rFonts w:ascii="Times New Roman" w:hAnsi="Times New Roman" w:cs="Times New Roman"/>
          <w:sz w:val="26"/>
          <w:szCs w:val="26"/>
          <w:lang w:val="en-US"/>
        </w:rPr>
        <w:t xml:space="preserve"> ứng dụng</w:t>
      </w:r>
      <w:r w:rsidR="00A7725E" w:rsidRPr="00FA268B">
        <w:rPr>
          <w:rFonts w:ascii="Times New Roman" w:hAnsi="Times New Roman" w:cs="Times New Roman"/>
          <w:sz w:val="26"/>
          <w:szCs w:val="26"/>
          <w:lang w:val="en-US"/>
        </w:rPr>
        <w:t xml:space="preserve"> này</w:t>
      </w:r>
      <w:r w:rsidRPr="00FA268B">
        <w:rPr>
          <w:rFonts w:ascii="Times New Roman" w:hAnsi="Times New Roman" w:cs="Times New Roman"/>
          <w:sz w:val="26"/>
          <w:szCs w:val="26"/>
          <w:lang w:val="en-US"/>
        </w:rPr>
        <w:t xml:space="preserve"> cho đến khi thay đổi bằng 1 ứng dụng khác phù hợp hơn</w:t>
      </w:r>
      <w:r w:rsidR="00A7725E" w:rsidRPr="00FA268B">
        <w:rPr>
          <w:rFonts w:ascii="Times New Roman" w:hAnsi="Times New Roman" w:cs="Times New Roman"/>
          <w:sz w:val="26"/>
          <w:szCs w:val="26"/>
          <w:lang w:val="en-US"/>
        </w:rPr>
        <w:t xml:space="preserve">. </w:t>
      </w:r>
    </w:p>
    <w:p w:rsidR="001259C8" w:rsidRPr="00FA268B" w:rsidRDefault="001259C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Nhu cầu thay đổi xảy ra khi ứng dụng trở nên cũ, không còn đáp ứng nhu cầu ngày càng phát triển của doanh nghiệp, hoặc ứng dụng không có khả năng đáp ứng hết các yêu cầu của doanh nghiệp khiến họ phải nghĩ đến việc thay đổi một </w:t>
      </w:r>
      <w:r w:rsidR="00EB6530">
        <w:rPr>
          <w:rFonts w:ascii="Times New Roman" w:hAnsi="Times New Roman" w:cs="Times New Roman"/>
          <w:sz w:val="26"/>
          <w:szCs w:val="26"/>
          <w:lang w:val="en-US"/>
        </w:rPr>
        <w:t>HQT LCV</w:t>
      </w:r>
      <w:r w:rsidRPr="00FA268B">
        <w:rPr>
          <w:rFonts w:ascii="Times New Roman" w:hAnsi="Times New Roman" w:cs="Times New Roman"/>
          <w:sz w:val="26"/>
          <w:szCs w:val="26"/>
          <w:lang w:val="en-US"/>
        </w:rPr>
        <w:t xml:space="preserve"> khác</w:t>
      </w:r>
      <w:r w:rsidR="00F47FC5" w:rsidRPr="00FA268B">
        <w:rPr>
          <w:rFonts w:ascii="Times New Roman" w:hAnsi="Times New Roman" w:cs="Times New Roman"/>
          <w:sz w:val="26"/>
          <w:szCs w:val="26"/>
          <w:lang w:val="en-US"/>
        </w:rPr>
        <w:t>.</w:t>
      </w:r>
    </w:p>
    <w:p w:rsidR="001259C8"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Đặc biệt là</w:t>
      </w:r>
      <w:r w:rsidR="001259C8" w:rsidRPr="00FA268B">
        <w:rPr>
          <w:rFonts w:ascii="Times New Roman" w:hAnsi="Times New Roman" w:cs="Times New Roman"/>
          <w:sz w:val="26"/>
          <w:szCs w:val="26"/>
          <w:lang w:val="en-US"/>
        </w:rPr>
        <w:t xml:space="preserve"> việc đưa vào trong </w:t>
      </w:r>
      <w:r w:rsidR="00EB6530">
        <w:rPr>
          <w:rFonts w:ascii="Times New Roman" w:hAnsi="Times New Roman" w:cs="Times New Roman"/>
          <w:sz w:val="26"/>
          <w:szCs w:val="26"/>
          <w:lang w:val="en-US"/>
        </w:rPr>
        <w:t>HQT LCV</w:t>
      </w:r>
      <w:r w:rsidR="001259C8" w:rsidRPr="00FA268B">
        <w:rPr>
          <w:rFonts w:ascii="Times New Roman" w:hAnsi="Times New Roman" w:cs="Times New Roman"/>
          <w:sz w:val="26"/>
          <w:szCs w:val="26"/>
          <w:lang w:val="en-US"/>
        </w:rPr>
        <w:t xml:space="preserve"> mới </w:t>
      </w:r>
      <w:r w:rsidRPr="00FA268B">
        <w:rPr>
          <w:rFonts w:ascii="Times New Roman" w:hAnsi="Times New Roman" w:cs="Times New Roman"/>
          <w:sz w:val="26"/>
          <w:szCs w:val="26"/>
          <w:lang w:val="en-US"/>
        </w:rPr>
        <w:t xml:space="preserve">các ứng dụng hỗ trợ khác nhau đáp ứng các nhu cầu khác nhau của doanh nghiệp. Đây là điều hiển nhiên bởi trên thực tế, khó có </w:t>
      </w:r>
      <w:r w:rsidR="00EB6530">
        <w:rPr>
          <w:rFonts w:ascii="Times New Roman" w:hAnsi="Times New Roman" w:cs="Times New Roman"/>
          <w:sz w:val="26"/>
          <w:szCs w:val="26"/>
          <w:lang w:val="en-US"/>
        </w:rPr>
        <w:t xml:space="preserve">HQT </w:t>
      </w:r>
      <w:r w:rsidRPr="00FA268B">
        <w:rPr>
          <w:rFonts w:ascii="Times New Roman" w:hAnsi="Times New Roman" w:cs="Times New Roman"/>
          <w:sz w:val="26"/>
          <w:szCs w:val="26"/>
          <w:lang w:val="en-US"/>
        </w:rPr>
        <w:t xml:space="preserve">nào đáp ứng hết các nhu cầu đa dạng của doanh nghiệp, nhất là trong việc xử lý các quy tắc kinh doanh hay các quy luật bản chất bên trong do doanh nghiệp định ra. Nhưng các ứng dụng không tương thích hoặc không hỗ trợ cùng một định dạng </w:t>
      </w:r>
      <w:r w:rsidR="00EB653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dẫn đến sự bế tắc trong việc sử dụng nhiều giải pháp hỗ trợ, khiến các doanh nghiệp không thỏa mãn được hết các nhu cầu của họ</w:t>
      </w:r>
      <w:r w:rsidR="009D704D" w:rsidRPr="00FA268B">
        <w:rPr>
          <w:rFonts w:ascii="Times New Roman" w:hAnsi="Times New Roman" w:cs="Times New Roman"/>
          <w:sz w:val="26"/>
          <w:szCs w:val="26"/>
          <w:lang w:val="en-US"/>
        </w:rPr>
        <w:t>.</w:t>
      </w:r>
    </w:p>
    <w:p w:rsidR="00985424" w:rsidRPr="00FA268B" w:rsidRDefault="00F47FC5"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Chính những điều kiện này đã phát sinh nhu cầu </w:t>
      </w:r>
      <w:r w:rsidR="00EB6530">
        <w:rPr>
          <w:rFonts w:ascii="Times New Roman" w:hAnsi="Times New Roman" w:cs="Times New Roman"/>
          <w:sz w:val="26"/>
          <w:szCs w:val="26"/>
          <w:lang w:val="en-US"/>
        </w:rPr>
        <w:t xml:space="preserve">tạo ra </w:t>
      </w:r>
      <w:r w:rsidRPr="00FA268B">
        <w:rPr>
          <w:rFonts w:ascii="Times New Roman" w:hAnsi="Times New Roman" w:cs="Times New Roman"/>
          <w:sz w:val="26"/>
          <w:szCs w:val="26"/>
          <w:lang w:val="en-US"/>
        </w:rPr>
        <w:t xml:space="preserve">một tiêu chuẩn quốc tế </w:t>
      </w:r>
      <w:del w:id="17" w:author="nmbinh" w:date="2010-07-31T19:09:00Z">
        <w:r w:rsidRPr="00FA268B" w:rsidDel="009D704D">
          <w:rPr>
            <w:rFonts w:ascii="Times New Roman" w:hAnsi="Times New Roman" w:cs="Times New Roman"/>
            <w:sz w:val="26"/>
            <w:szCs w:val="26"/>
            <w:lang w:val="en-US"/>
          </w:rPr>
          <w:delText xml:space="preserve">chung </w:delText>
        </w:r>
      </w:del>
      <w:r w:rsidRPr="00FA268B">
        <w:rPr>
          <w:rFonts w:ascii="Times New Roman" w:hAnsi="Times New Roman" w:cs="Times New Roman"/>
          <w:sz w:val="26"/>
          <w:szCs w:val="26"/>
          <w:lang w:val="en-US"/>
        </w:rPr>
        <w:t xml:space="preserve">cho việc xây dựng các </w:t>
      </w:r>
      <w:r w:rsidR="00EB6530">
        <w:rPr>
          <w:rFonts w:ascii="Times New Roman" w:hAnsi="Times New Roman" w:cs="Times New Roman"/>
          <w:sz w:val="26"/>
          <w:szCs w:val="26"/>
          <w:lang w:val="en-US"/>
        </w:rPr>
        <w:t>HQT LCV</w:t>
      </w:r>
      <w:r w:rsidRPr="00FA268B">
        <w:rPr>
          <w:rFonts w:ascii="Times New Roman" w:hAnsi="Times New Roman" w:cs="Times New Roman"/>
          <w:sz w:val="26"/>
          <w:szCs w:val="26"/>
          <w:lang w:val="en-US"/>
        </w:rPr>
        <w:t xml:space="preserve"> và các </w:t>
      </w:r>
      <w:r w:rsidR="00246C91" w:rsidRPr="00FA268B">
        <w:rPr>
          <w:rFonts w:ascii="Times New Roman" w:hAnsi="Times New Roman" w:cs="Times New Roman"/>
          <w:sz w:val="26"/>
          <w:szCs w:val="26"/>
          <w:lang w:val="en-US"/>
        </w:rPr>
        <w:t>ngôn ngữ</w:t>
      </w:r>
      <w:r w:rsidR="00EB6530">
        <w:rPr>
          <w:rFonts w:ascii="Times New Roman" w:hAnsi="Times New Roman" w:cs="Times New Roman"/>
          <w:sz w:val="26"/>
          <w:szCs w:val="26"/>
          <w:lang w:val="en-US"/>
        </w:rPr>
        <w:t xml:space="preserve"> MHH LCV</w:t>
      </w:r>
      <w:r w:rsidR="00246C91" w:rsidRPr="00FA268B">
        <w:rPr>
          <w:rFonts w:ascii="Times New Roman" w:hAnsi="Times New Roman" w:cs="Times New Roman"/>
          <w:sz w:val="26"/>
          <w:szCs w:val="26"/>
          <w:lang w:val="en-US"/>
        </w:rPr>
        <w:t>.</w:t>
      </w:r>
      <w:r w:rsidR="001259C8" w:rsidRPr="00FA268B">
        <w:rPr>
          <w:rFonts w:ascii="Times New Roman" w:hAnsi="Times New Roman" w:cs="Times New Roman"/>
          <w:sz w:val="26"/>
          <w:szCs w:val="26"/>
          <w:lang w:val="en-US"/>
        </w:rPr>
        <w:t xml:space="preserve"> WfMC</w:t>
      </w:r>
      <w:r w:rsidR="00246C91" w:rsidRPr="00FA268B">
        <w:rPr>
          <w:rFonts w:ascii="Times New Roman" w:hAnsi="Times New Roman" w:cs="Times New Roman"/>
          <w:sz w:val="26"/>
          <w:szCs w:val="26"/>
          <w:lang w:val="en-US"/>
        </w:rPr>
        <w:t xml:space="preserve"> (Workflow Management Coalition) ra đời nhằm mục đích này</w:t>
      </w:r>
      <w:r w:rsidR="00DD2E7C" w:rsidRPr="00FA268B">
        <w:rPr>
          <w:rFonts w:ascii="Times New Roman" w:hAnsi="Times New Roman" w:cs="Times New Roman"/>
          <w:sz w:val="26"/>
          <w:szCs w:val="26"/>
          <w:lang w:val="en-US"/>
        </w:rPr>
        <w:t>.</w:t>
      </w:r>
    </w:p>
    <w:p w:rsidR="00DD2E7C" w:rsidRPr="00FA268B" w:rsidRDefault="00DD2E7C"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 </w:t>
      </w:r>
      <w:commentRangeStart w:id="18"/>
      <w:commentRangeStart w:id="19"/>
      <w:r w:rsidR="00E3538A" w:rsidRPr="00E3538A">
        <w:rPr>
          <w:rFonts w:ascii="Times New Roman" w:hAnsi="Times New Roman" w:cs="Times New Roman"/>
          <w:i/>
          <w:sz w:val="26"/>
          <w:szCs w:val="26"/>
          <w:lang w:val="en-US"/>
          <w:rPrChange w:id="20" w:author="nmbinh" w:date="2010-07-31T19:11:00Z">
            <w:rPr>
              <w:rFonts w:ascii="Times New Roman" w:hAnsi="Times New Roman" w:cs="Times New Roman"/>
              <w:sz w:val="26"/>
              <w:szCs w:val="26"/>
              <w:lang w:val="en-US"/>
            </w:rPr>
          </w:rPrChange>
        </w:rPr>
        <w:t>Workflow Management Coalition</w:t>
      </w:r>
      <w:commentRangeEnd w:id="18"/>
      <w:r w:rsidR="009D704D" w:rsidRPr="00FA268B">
        <w:rPr>
          <w:rStyle w:val="CommentReference"/>
          <w:rFonts w:ascii="Times New Roman" w:hAnsi="Times New Roman" w:cs="Times New Roman"/>
          <w:sz w:val="26"/>
          <w:szCs w:val="26"/>
        </w:rPr>
        <w:commentReference w:id="18"/>
      </w:r>
      <w:commentRangeEnd w:id="19"/>
      <w:r w:rsidR="009D704D" w:rsidRPr="00FA268B">
        <w:rPr>
          <w:rStyle w:val="CommentReference"/>
          <w:rFonts w:ascii="Times New Roman" w:hAnsi="Times New Roman" w:cs="Times New Roman"/>
          <w:sz w:val="26"/>
          <w:szCs w:val="26"/>
        </w:rPr>
        <w:commentReference w:id="19"/>
      </w:r>
      <w:r w:rsidRPr="00FA268B">
        <w:rPr>
          <w:rFonts w:ascii="Times New Roman" w:hAnsi="Times New Roman" w:cs="Times New Roman"/>
          <w:sz w:val="26"/>
          <w:szCs w:val="26"/>
          <w:lang w:val="en-US"/>
        </w:rPr>
        <w:t xml:space="preserve"> (WfMC)</w:t>
      </w:r>
    </w:p>
    <w:p w:rsidR="00E43548" w:rsidRPr="00FA268B" w:rsidDel="009D704D" w:rsidRDefault="00E43548" w:rsidP="00FA268B">
      <w:pPr>
        <w:spacing w:after="240" w:line="360" w:lineRule="auto"/>
        <w:jc w:val="both"/>
        <w:rPr>
          <w:del w:id="21" w:author="nmbinh" w:date="2010-07-31T19:10:00Z"/>
          <w:rFonts w:ascii="Times New Roman" w:hAnsi="Times New Roman" w:cs="Times New Roman"/>
          <w:sz w:val="26"/>
          <w:szCs w:val="26"/>
          <w:lang w:val="en-US"/>
        </w:rPr>
      </w:pPr>
      <w:del w:id="22" w:author="nmbinh" w:date="2010-07-31T19:10:00Z">
        <w:r w:rsidRPr="00FA268B" w:rsidDel="009D704D">
          <w:rPr>
            <w:rFonts w:ascii="Times New Roman" w:hAnsi="Times New Roman" w:cs="Times New Roman"/>
            <w:sz w:val="26"/>
            <w:szCs w:val="26"/>
            <w:lang w:val="en-US"/>
          </w:rPr>
          <w:delText xml:space="preserve">Như </w:delText>
        </w:r>
        <w:r w:rsidR="00B3163A" w:rsidRPr="00FA268B" w:rsidDel="009D704D">
          <w:rPr>
            <w:rFonts w:ascii="Times New Roman" w:hAnsi="Times New Roman" w:cs="Times New Roman"/>
            <w:sz w:val="26"/>
            <w:szCs w:val="26"/>
            <w:lang w:val="en-US"/>
          </w:rPr>
          <w:delText>vậy,</w:delText>
        </w:r>
        <w:r w:rsidRPr="00FA268B" w:rsidDel="009D704D">
          <w:rPr>
            <w:rFonts w:ascii="Times New Roman" w:hAnsi="Times New Roman" w:cs="Times New Roman"/>
            <w:sz w:val="26"/>
            <w:szCs w:val="26"/>
            <w:lang w:val="en-US"/>
          </w:rPr>
          <w:delText xml:space="preserve"> do nhu cầu phải tự động hóa các luồng công việc trong các nghiệp vụ kinh tế của doanh nghiệp, các công ty lập trình thay phiên nhau xây dựng các hệ quản trị luồng công việc (ActionWorkflow, VisualWorkflow.....) với nhiều chức năng và các điều kiện sử dụng khác nhau, gây khó khăn cho doanh nghiệp khi lựa chọn sử dụng và thay đổi hệ quản trị luồng công việc. Vì thế người ta đã định ra các tiêu chuẩn cơ bản cho việc mô hình hóa luồng công việc.</w:delText>
        </w:r>
      </w:del>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Workflow Management Coalition là tổ chức thế giới (gọi tắt là WfMC) được thành lập nhằm mục đích quy định ra các tiêu chuẩn cho việc tự động hóa </w:t>
      </w:r>
      <w:r w:rsidR="00EB6530">
        <w:rPr>
          <w:rFonts w:ascii="Times New Roman" w:hAnsi="Times New Roman" w:cs="Times New Roman"/>
          <w:sz w:val="26"/>
          <w:szCs w:val="26"/>
          <w:lang w:val="en-US"/>
        </w:rPr>
        <w:t>LCV.</w:t>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Được thành lập vào tháng 8 năm 1993, hiện nay WfMC đã có hơn 200 thành viên đến từ các ngành công nghiệp và các khu nghiên cứu khác nhau. Nhiệm vụ của tổ chức WfMC là tập trung vào việc xác định các phạm vi chức năng quản lý </w:t>
      </w:r>
      <w:r w:rsidR="00EB6530">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 xml:space="preserve">phổ biến, từ đó phát triển các chức năng này và bổ sung 1 cách thích hợp cho các ứng dụng hỗ trợ và </w:t>
      </w:r>
      <w:r w:rsidR="00EB6530">
        <w:rPr>
          <w:rFonts w:ascii="Times New Roman" w:hAnsi="Times New Roman" w:cs="Times New Roman"/>
          <w:sz w:val="26"/>
          <w:szCs w:val="26"/>
          <w:lang w:val="en-US"/>
        </w:rPr>
        <w:t>các HQT LCV.</w:t>
      </w:r>
    </w:p>
    <w:p w:rsidR="00E43548" w:rsidRPr="00FA268B" w:rsidRDefault="00E43548" w:rsidP="00FA268B">
      <w:p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Cho đến nay, WfMC đã đưa ra mô hình tham chiếu chuẩn cho </w:t>
      </w:r>
      <w:r w:rsidR="00EB6530">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 xml:space="preserve">và liên tục cải tiến, đồng thời phát triển các ngôn ngữ chuẩn cho việc </w:t>
      </w:r>
      <w:r w:rsidR="00EB6530">
        <w:rPr>
          <w:rFonts w:ascii="Times New Roman" w:hAnsi="Times New Roman" w:cs="Times New Roman"/>
          <w:sz w:val="26"/>
          <w:szCs w:val="26"/>
          <w:lang w:val="en-US"/>
        </w:rPr>
        <w:t>MHH LCV</w:t>
      </w:r>
      <w:r w:rsidRPr="00FA268B">
        <w:rPr>
          <w:rFonts w:ascii="Times New Roman" w:hAnsi="Times New Roman" w:cs="Times New Roman"/>
          <w:sz w:val="26"/>
          <w:szCs w:val="26"/>
          <w:lang w:val="en-US"/>
        </w:rPr>
        <w:t xml:space="preserve"> sử dụng trong các ứng dụng tự động hóa và các </w:t>
      </w:r>
      <w:r w:rsidR="00EB6530">
        <w:rPr>
          <w:rFonts w:ascii="Times New Roman" w:hAnsi="Times New Roman" w:cs="Times New Roman"/>
          <w:sz w:val="26"/>
          <w:szCs w:val="26"/>
          <w:lang w:val="en-US"/>
        </w:rPr>
        <w:t>HQT LCV</w:t>
      </w:r>
      <w:r w:rsidRPr="00FA268B">
        <w:rPr>
          <w:rFonts w:ascii="Times New Roman" w:hAnsi="Times New Roman" w:cs="Times New Roman"/>
          <w:sz w:val="26"/>
          <w:szCs w:val="26"/>
          <w:lang w:val="en-US"/>
        </w:rPr>
        <w:t>.</w:t>
      </w:r>
    </w:p>
    <w:p w:rsidR="00582DF7" w:rsidRPr="00FA268B" w:rsidRDefault="00E43548" w:rsidP="00FA268B">
      <w:pPr>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4.</w:t>
      </w:r>
      <w:r w:rsidR="00966332" w:rsidRPr="00FA268B">
        <w:rPr>
          <w:rFonts w:ascii="Times New Roman" w:hAnsi="Times New Roman" w:cs="Times New Roman"/>
          <w:sz w:val="26"/>
          <w:szCs w:val="26"/>
          <w:lang w:val="en-US"/>
        </w:rPr>
        <w:t>1.</w:t>
      </w:r>
      <w:r w:rsidRPr="00FA268B">
        <w:rPr>
          <w:rFonts w:ascii="Times New Roman" w:hAnsi="Times New Roman" w:cs="Times New Roman"/>
          <w:sz w:val="26"/>
          <w:szCs w:val="26"/>
          <w:lang w:val="en-US"/>
        </w:rPr>
        <w:t xml:space="preserve"> Mô hình tham chiếu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w:t>
      </w:r>
      <w:r w:rsidR="00E3538A" w:rsidRPr="00E3538A">
        <w:rPr>
          <w:rFonts w:ascii="Times New Roman" w:hAnsi="Times New Roman" w:cs="Times New Roman"/>
          <w:i/>
          <w:sz w:val="26"/>
          <w:szCs w:val="26"/>
          <w:lang w:val="en-US"/>
          <w:rPrChange w:id="23" w:author="nmbinh" w:date="2010-07-31T19:11:00Z">
            <w:rPr>
              <w:rFonts w:ascii="Times New Roman" w:hAnsi="Times New Roman" w:cs="Times New Roman"/>
              <w:sz w:val="26"/>
              <w:szCs w:val="26"/>
              <w:lang w:val="en-US"/>
            </w:rPr>
          </w:rPrChange>
        </w:rPr>
        <w:t>Workflow Reference Model - WfRM</w:t>
      </w:r>
      <w:r w:rsidR="00582DF7" w:rsidRPr="00FA268B">
        <w:rPr>
          <w:rFonts w:ascii="Times New Roman" w:hAnsi="Times New Roman" w:cs="Times New Roman"/>
          <w:sz w:val="26"/>
          <w:szCs w:val="26"/>
          <w:lang w:val="en-US"/>
        </w:rPr>
        <w:t>)</w:t>
      </w:r>
    </w:p>
    <w:p w:rsidR="00926EC3" w:rsidRPr="00FA268B" w:rsidRDefault="00E43548"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 </w:t>
      </w:r>
      <w:r w:rsidR="00926EC3" w:rsidRPr="00FA268B">
        <w:rPr>
          <w:rFonts w:ascii="Times New Roman" w:hAnsi="Times New Roman" w:cs="Times New Roman"/>
          <w:sz w:val="26"/>
          <w:szCs w:val="26"/>
          <w:lang w:val="en-US"/>
        </w:rPr>
        <w:t xml:space="preserve">WfRM phát triển cấu trúc tổng quát của một ứng dụng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bằng cách sử dụng các </w:t>
      </w:r>
      <w:ins w:id="24" w:author="nmbinh" w:date="2010-07-31T19:12:00Z">
        <w:r w:rsidR="000776C9" w:rsidRPr="00FA268B">
          <w:rPr>
            <w:rFonts w:ascii="Times New Roman" w:hAnsi="Times New Roman" w:cs="Times New Roman"/>
            <w:sz w:val="26"/>
            <w:szCs w:val="26"/>
            <w:lang w:val="en-US"/>
          </w:rPr>
          <w:t>giao diện (</w:t>
        </w:r>
      </w:ins>
      <w:r w:rsidR="00926EC3" w:rsidRPr="00FA268B">
        <w:rPr>
          <w:rFonts w:ascii="Times New Roman" w:hAnsi="Times New Roman" w:cs="Times New Roman"/>
          <w:sz w:val="26"/>
          <w:szCs w:val="26"/>
          <w:lang w:val="en-US"/>
        </w:rPr>
        <w:t>interface</w:t>
      </w:r>
      <w:ins w:id="25" w:author="nmbinh" w:date="2010-07-31T19:12:00Z">
        <w:r w:rsidR="000776C9" w:rsidRPr="00FA268B">
          <w:rPr>
            <w:rFonts w:ascii="Times New Roman" w:hAnsi="Times New Roman" w:cs="Times New Roman"/>
            <w:sz w:val="26"/>
            <w:szCs w:val="26"/>
            <w:lang w:val="en-US"/>
          </w:rPr>
          <w:t>)</w:t>
        </w:r>
      </w:ins>
      <w:r w:rsidR="00926EC3" w:rsidRPr="00FA268B">
        <w:rPr>
          <w:rFonts w:ascii="Times New Roman" w:hAnsi="Times New Roman" w:cs="Times New Roman"/>
          <w:sz w:val="26"/>
          <w:szCs w:val="26"/>
          <w:lang w:val="en-US"/>
        </w:rPr>
        <w:t xml:space="preserve"> cho phép sản phẩm tương tác với nhau theo nhiều cấp độ. Tất cả những </w:t>
      </w:r>
      <w:r w:rsidR="00EB6530">
        <w:rPr>
          <w:rFonts w:ascii="Times New Roman" w:hAnsi="Times New Roman" w:cs="Times New Roman"/>
          <w:sz w:val="26"/>
          <w:szCs w:val="26"/>
          <w:lang w:val="en-US"/>
        </w:rPr>
        <w:lastRenderedPageBreak/>
        <w:t>HQT LCV</w:t>
      </w:r>
      <w:r w:rsidR="00926EC3" w:rsidRPr="00FA268B">
        <w:rPr>
          <w:rFonts w:ascii="Times New Roman" w:hAnsi="Times New Roman" w:cs="Times New Roman"/>
          <w:sz w:val="26"/>
          <w:szCs w:val="26"/>
          <w:lang w:val="en-US"/>
        </w:rPr>
        <w:t xml:space="preserve"> chứa đựng nhiều thành phần khác nhau được định nghĩa theo nhiều cách</w:t>
      </w:r>
      <w:del w:id="26" w:author="nmbinh" w:date="2010-07-31T19:13:00Z">
        <w:r w:rsidR="00926EC3" w:rsidRPr="00FA268B" w:rsidDel="000776C9">
          <w:rPr>
            <w:rFonts w:ascii="Times New Roman" w:hAnsi="Times New Roman" w:cs="Times New Roman"/>
            <w:sz w:val="26"/>
            <w:szCs w:val="26"/>
            <w:lang w:val="en-US"/>
          </w:rPr>
          <w:delText>;</w:delText>
        </w:r>
      </w:del>
      <w:r w:rsidR="00926EC3" w:rsidRPr="00FA268B">
        <w:rPr>
          <w:rFonts w:ascii="Times New Roman" w:hAnsi="Times New Roman" w:cs="Times New Roman"/>
          <w:sz w:val="26"/>
          <w:szCs w:val="26"/>
          <w:lang w:val="en-US"/>
        </w:rPr>
        <w:t xml:space="preserve"> </w:t>
      </w:r>
      <w:ins w:id="27" w:author="nmbinh" w:date="2010-07-31T19:13:00Z">
        <w:r w:rsidR="000776C9" w:rsidRPr="00FA268B">
          <w:rPr>
            <w:rFonts w:ascii="Times New Roman" w:hAnsi="Times New Roman" w:cs="Times New Roman"/>
            <w:sz w:val="26"/>
            <w:szCs w:val="26"/>
            <w:lang w:val="en-US"/>
          </w:rPr>
          <w:t xml:space="preserve">đồng thời </w:t>
        </w:r>
      </w:ins>
      <w:del w:id="28" w:author="nmbinh" w:date="2010-07-31T19:14:00Z">
        <w:r w:rsidR="00926EC3" w:rsidRPr="00FA268B" w:rsidDel="00DA44A7">
          <w:rPr>
            <w:rFonts w:ascii="Times New Roman" w:hAnsi="Times New Roman" w:cs="Times New Roman"/>
            <w:sz w:val="26"/>
            <w:szCs w:val="26"/>
            <w:lang w:val="en-US"/>
          </w:rPr>
          <w:delText>những sản phẩm khác nhau sẽ thể hiện khả năng khác nhau của từng thành phần.</w:delText>
        </w:r>
      </w:del>
      <w:ins w:id="29" w:author="nmbinh" w:date="2010-07-31T19:14:00Z">
        <w:r w:rsidR="00DA44A7" w:rsidRPr="00FA268B">
          <w:rPr>
            <w:rFonts w:ascii="Times New Roman" w:hAnsi="Times New Roman" w:cs="Times New Roman"/>
            <w:sz w:val="26"/>
            <w:szCs w:val="26"/>
            <w:lang w:val="en-US"/>
          </w:rPr>
          <w:t>cùng một thành phần nhưng với các sản phẩm khác nhau sẽ được thể hiện khác nhau.</w:t>
        </w:r>
      </w:ins>
    </w:p>
    <w:p w:rsidR="00926EC3" w:rsidRPr="00FA268B" w:rsidRDefault="00926EC3"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Hình bên dưới mô tả những thành phần và </w:t>
      </w:r>
      <w:del w:id="30" w:author="nmbinh" w:date="2010-07-31T19:15:00Z">
        <w:r w:rsidRPr="00FA268B" w:rsidDel="00DA44A7">
          <w:rPr>
            <w:rFonts w:ascii="Times New Roman" w:hAnsi="Times New Roman" w:cs="Times New Roman"/>
            <w:sz w:val="26"/>
            <w:szCs w:val="26"/>
            <w:lang w:val="en-US"/>
          </w:rPr>
          <w:delText xml:space="preserve">interface </w:delText>
        </w:r>
      </w:del>
      <w:ins w:id="31" w:author="nmbinh" w:date="2010-07-31T19:15:00Z">
        <w:r w:rsidR="00DA44A7" w:rsidRPr="00FA268B">
          <w:rPr>
            <w:rFonts w:ascii="Times New Roman" w:hAnsi="Times New Roman" w:cs="Times New Roman"/>
            <w:sz w:val="26"/>
            <w:szCs w:val="26"/>
            <w:lang w:val="en-US"/>
          </w:rPr>
          <w:t xml:space="preserve">giao </w:t>
        </w:r>
      </w:ins>
      <w:r w:rsidR="00B949BC" w:rsidRPr="00FA268B">
        <w:rPr>
          <w:rFonts w:ascii="Times New Roman" w:hAnsi="Times New Roman" w:cs="Times New Roman"/>
          <w:sz w:val="26"/>
          <w:szCs w:val="26"/>
          <w:lang w:val="en-US"/>
        </w:rPr>
        <w:t>thức</w:t>
      </w:r>
      <w:ins w:id="32" w:author="nmbinh" w:date="2010-07-31T19:15:00Z">
        <w:r w:rsidR="00DA44A7"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quan trọng bên trong kiến trúc </w:t>
      </w:r>
      <w:del w:id="33" w:author="nmbinh" w:date="2010-07-31T19:15:00Z">
        <w:r w:rsidRPr="00FA268B" w:rsidDel="00DA44A7">
          <w:rPr>
            <w:rFonts w:ascii="Times New Roman" w:hAnsi="Times New Roman" w:cs="Times New Roman"/>
            <w:sz w:val="26"/>
            <w:szCs w:val="26"/>
            <w:lang w:val="en-US"/>
          </w:rPr>
          <w:delText>workflow</w:delText>
        </w:r>
      </w:del>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34"/>
      <w:r w:rsidRPr="00FA268B">
        <w:rPr>
          <w:rFonts w:ascii="Times New Roman" w:hAnsi="Times New Roman" w:cs="Times New Roman"/>
          <w:sz w:val="26"/>
          <w:szCs w:val="26"/>
          <w:lang w:val="en-US"/>
        </w:rPr>
        <w:drawing>
          <wp:inline distT="0" distB="0" distL="0" distR="0">
            <wp:extent cx="4882134" cy="32084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2006" cy="3208340"/>
                    </a:xfrm>
                    <a:prstGeom prst="rect">
                      <a:avLst/>
                    </a:prstGeom>
                    <a:noFill/>
                    <a:ln w="9525">
                      <a:noFill/>
                      <a:miter lim="800000"/>
                      <a:headEnd/>
                      <a:tailEnd/>
                    </a:ln>
                  </pic:spPr>
                </pic:pic>
              </a:graphicData>
            </a:graphic>
          </wp:inline>
        </w:drawing>
      </w:r>
      <w:commentRangeEnd w:id="34"/>
      <w:r w:rsidR="00EA5DDA" w:rsidRPr="00FA268B">
        <w:rPr>
          <w:rStyle w:val="CommentReference"/>
          <w:rFonts w:ascii="Times New Roman" w:hAnsi="Times New Roman" w:cs="Times New Roman"/>
          <w:sz w:val="26"/>
          <w:szCs w:val="26"/>
        </w:rPr>
        <w:commentReference w:id="34"/>
      </w:r>
      <w:r w:rsidR="00D75DEC" w:rsidRPr="00FA268B">
        <w:rPr>
          <w:rStyle w:val="FootnoteReference"/>
          <w:rFonts w:ascii="Times New Roman" w:hAnsi="Times New Roman" w:cs="Times New Roman"/>
          <w:sz w:val="26"/>
          <w:szCs w:val="26"/>
          <w:lang w:val="en-US"/>
        </w:rPr>
        <w:footnoteReference w:id="6"/>
      </w:r>
    </w:p>
    <w:p w:rsidR="00926EC3" w:rsidRPr="00FA268B" w:rsidRDefault="00E3538A"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35" w:author="nmbinh" w:date="2010-07-31T19:21:00Z">
            <w:rPr>
              <w:rFonts w:ascii="Times New Roman" w:hAnsi="Times New Roman" w:cs="Times New Roman"/>
              <w:sz w:val="26"/>
              <w:szCs w:val="26"/>
              <w:lang w:val="en-US"/>
            </w:rPr>
          </w:rPrChange>
        </w:rPr>
      </w:pPr>
      <w:r w:rsidRPr="00E3538A">
        <w:rPr>
          <w:rFonts w:ascii="Times New Roman" w:hAnsi="Times New Roman" w:cs="Times New Roman"/>
          <w:i/>
          <w:sz w:val="26"/>
          <w:szCs w:val="26"/>
          <w:lang w:val="en-US"/>
          <w:rPrChange w:id="36" w:author="nmbinh" w:date="2010-07-31T19:21:00Z">
            <w:rPr>
              <w:rFonts w:ascii="Times New Roman" w:hAnsi="Times New Roman" w:cs="Times New Roman"/>
              <w:sz w:val="26"/>
              <w:szCs w:val="26"/>
              <w:lang w:val="en-US"/>
            </w:rPr>
          </w:rPrChange>
        </w:rPr>
        <w:t xml:space="preserve">Workflow Enactment Services (WES):  </w:t>
      </w:r>
    </w:p>
    <w:p w:rsidR="00565CDD" w:rsidRPr="00565CDD" w:rsidRDefault="00926EC3" w:rsidP="00FA268B">
      <w:pPr>
        <w:pStyle w:val="ListParagraph"/>
        <w:numPr>
          <w:ilvl w:val="1"/>
          <w:numId w:val="1"/>
        </w:numPr>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Định nghĩa: là một dịch vụ chứa một hay nhiều </w:t>
      </w:r>
      <w:r w:rsidR="00E3538A" w:rsidRPr="00E3538A">
        <w:rPr>
          <w:rFonts w:ascii="Times New Roman" w:hAnsi="Times New Roman" w:cs="Times New Roman"/>
          <w:i/>
          <w:sz w:val="26"/>
          <w:szCs w:val="26"/>
          <w:lang w:val="en-US"/>
          <w:rPrChange w:id="37" w:author="nmbinh" w:date="2010-07-31T19:17:00Z">
            <w:rPr>
              <w:rFonts w:ascii="Times New Roman" w:hAnsi="Times New Roman" w:cs="Times New Roman"/>
              <w:sz w:val="26"/>
              <w:szCs w:val="26"/>
              <w:lang w:val="en-US"/>
            </w:rPr>
          </w:rPrChange>
        </w:rPr>
        <w:t>engine</w:t>
      </w:r>
      <w:r w:rsidRPr="00FA268B">
        <w:rPr>
          <w:rFonts w:ascii="Times New Roman" w:hAnsi="Times New Roman" w:cs="Times New Roman"/>
          <w:sz w:val="26"/>
          <w:szCs w:val="26"/>
          <w:lang w:val="en-US"/>
        </w:rPr>
        <w:t xml:space="preserve"> để tạo ra, quản lý và thự</w:t>
      </w:r>
      <w:r w:rsidR="006557D0">
        <w:rPr>
          <w:rFonts w:ascii="Times New Roman" w:hAnsi="Times New Roman" w:cs="Times New Roman"/>
          <w:sz w:val="26"/>
          <w:szCs w:val="26"/>
          <w:lang w:val="en-US"/>
        </w:rPr>
        <w:t>c thi các</w:t>
      </w:r>
      <w:r w:rsidRPr="00FA268B">
        <w:rPr>
          <w:rFonts w:ascii="Times New Roman" w:hAnsi="Times New Roman" w:cs="Times New Roman"/>
          <w:sz w:val="26"/>
          <w:szCs w:val="26"/>
          <w:lang w:val="en-US"/>
        </w:rPr>
        <w:t xml:space="preserve"> </w:t>
      </w:r>
      <w:commentRangeStart w:id="38"/>
      <w:r w:rsidRPr="00FA268B">
        <w:rPr>
          <w:rFonts w:ascii="Times New Roman" w:hAnsi="Times New Roman" w:cs="Times New Roman"/>
          <w:sz w:val="26"/>
          <w:szCs w:val="26"/>
          <w:lang w:val="en-US"/>
        </w:rPr>
        <w:t xml:space="preserve">thể hiện </w:t>
      </w:r>
      <w:r w:rsidR="00EB6530">
        <w:rPr>
          <w:rFonts w:ascii="Times New Roman" w:hAnsi="Times New Roman" w:cs="Times New Roman"/>
          <w:sz w:val="26"/>
          <w:szCs w:val="26"/>
          <w:lang w:val="en-US"/>
        </w:rPr>
        <w:t>LCV</w:t>
      </w:r>
      <w:ins w:id="39" w:author="nmbinh" w:date="2010-07-31T19:18:00Z">
        <w:r w:rsidR="00DA44A7" w:rsidRPr="00FA268B">
          <w:rPr>
            <w:rFonts w:ascii="Times New Roman" w:hAnsi="Times New Roman" w:cs="Times New Roman"/>
            <w:sz w:val="26"/>
            <w:szCs w:val="26"/>
            <w:lang w:val="en-US"/>
          </w:rPr>
          <w:t xml:space="preserve"> (</w:t>
        </w:r>
        <w:r w:rsidR="00DA44A7" w:rsidRPr="00E00596">
          <w:rPr>
            <w:rFonts w:ascii="Times New Roman" w:hAnsi="Times New Roman" w:cs="Times New Roman"/>
            <w:i/>
            <w:sz w:val="26"/>
            <w:szCs w:val="26"/>
            <w:lang w:val="en-US"/>
          </w:rPr>
          <w:t>workflow instan</w:t>
        </w:r>
      </w:ins>
      <w:r w:rsidR="00EB6530">
        <w:rPr>
          <w:rFonts w:ascii="Times New Roman" w:hAnsi="Times New Roman" w:cs="Times New Roman"/>
          <w:i/>
          <w:sz w:val="26"/>
          <w:szCs w:val="26"/>
          <w:lang w:val="en-US"/>
        </w:rPr>
        <w:t>ce)</w:t>
      </w:r>
    </w:p>
    <w:commentRangeEnd w:id="38"/>
    <w:p w:rsidR="00926EC3" w:rsidRPr="00FA268B" w:rsidRDefault="00DA44A7" w:rsidP="00FA268B">
      <w:pPr>
        <w:pStyle w:val="ListParagraph"/>
        <w:numPr>
          <w:ilvl w:val="1"/>
          <w:numId w:val="1"/>
        </w:numPr>
        <w:spacing w:after="240" w:line="360" w:lineRule="auto"/>
        <w:jc w:val="both"/>
        <w:rPr>
          <w:rFonts w:ascii="Times New Roman" w:hAnsi="Times New Roman" w:cs="Times New Roman"/>
          <w:sz w:val="26"/>
          <w:szCs w:val="26"/>
          <w:lang w:val="en-US"/>
        </w:rPr>
      </w:pPr>
      <w:r w:rsidRPr="00FA268B">
        <w:rPr>
          <w:rStyle w:val="CommentReference"/>
          <w:rFonts w:ascii="Times New Roman" w:hAnsi="Times New Roman" w:cs="Times New Roman"/>
          <w:sz w:val="26"/>
          <w:szCs w:val="26"/>
        </w:rPr>
        <w:commentReference w:id="38"/>
      </w:r>
      <w:r w:rsidR="00926EC3" w:rsidRPr="00FA268B">
        <w:rPr>
          <w:rFonts w:ascii="Times New Roman" w:hAnsi="Times New Roman" w:cs="Times New Roman"/>
          <w:sz w:val="26"/>
          <w:szCs w:val="26"/>
          <w:lang w:val="en-US"/>
        </w:rPr>
        <w:t xml:space="preserve">Những ứng dụng bên ngoài tương tác với dịch vụ này thông qua </w:t>
      </w:r>
      <w:commentRangeStart w:id="40"/>
      <w:r w:rsidR="00926EC3" w:rsidRPr="00FA268B">
        <w:rPr>
          <w:rFonts w:ascii="Times New Roman" w:hAnsi="Times New Roman" w:cs="Times New Roman"/>
          <w:sz w:val="26"/>
          <w:szCs w:val="26"/>
          <w:lang w:val="en-US"/>
        </w:rPr>
        <w:t xml:space="preserve">API </w:t>
      </w:r>
      <w:commentRangeEnd w:id="40"/>
      <w:r w:rsidRPr="00FA268B">
        <w:rPr>
          <w:rStyle w:val="CommentReference"/>
          <w:rFonts w:ascii="Times New Roman" w:hAnsi="Times New Roman" w:cs="Times New Roman"/>
          <w:sz w:val="26"/>
          <w:szCs w:val="26"/>
        </w:rPr>
        <w:commentReference w:id="40"/>
      </w:r>
      <w:r w:rsidR="00926EC3" w:rsidRPr="00FA268B">
        <w:rPr>
          <w:rFonts w:ascii="Times New Roman" w:hAnsi="Times New Roman" w:cs="Times New Roman"/>
          <w:sz w:val="26"/>
          <w:szCs w:val="26"/>
          <w:lang w:val="en-US"/>
        </w:rPr>
        <w:t xml:space="preserve">của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gọi là </w:t>
      </w:r>
      <w:commentRangeStart w:id="41"/>
      <w:r w:rsidR="00926EC3" w:rsidRPr="00FA268B">
        <w:rPr>
          <w:rFonts w:ascii="Times New Roman" w:hAnsi="Times New Roman" w:cs="Times New Roman"/>
          <w:sz w:val="26"/>
          <w:szCs w:val="26"/>
          <w:lang w:val="en-US"/>
        </w:rPr>
        <w:t>WAPI</w:t>
      </w:r>
      <w:commentRangeEnd w:id="41"/>
      <w:r w:rsidRPr="00FA268B">
        <w:rPr>
          <w:rStyle w:val="CommentReference"/>
          <w:rFonts w:ascii="Times New Roman" w:hAnsi="Times New Roman" w:cs="Times New Roman"/>
          <w:sz w:val="26"/>
          <w:szCs w:val="26"/>
        </w:rPr>
        <w:commentReference w:id="41"/>
      </w:r>
      <w:r w:rsidR="00B949BC" w:rsidRPr="00FA268B">
        <w:rPr>
          <w:rStyle w:val="FootnoteReference"/>
          <w:rFonts w:ascii="Times New Roman" w:hAnsi="Times New Roman" w:cs="Times New Roman"/>
          <w:sz w:val="26"/>
          <w:szCs w:val="26"/>
          <w:lang w:val="en-US"/>
        </w:rPr>
        <w:footnoteReference w:id="7"/>
      </w:r>
      <w:r w:rsidR="00926EC3" w:rsidRPr="00FA268B">
        <w:rPr>
          <w:rFonts w:ascii="Times New Roman" w:hAnsi="Times New Roman" w:cs="Times New Roman"/>
          <w:sz w:val="26"/>
          <w:szCs w:val="26"/>
          <w:lang w:val="en-US"/>
        </w:rPr>
        <w:t xml:space="preserve">. </w:t>
      </w:r>
      <w:r w:rsidR="006557D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và các tác vụ được ngăn cách với nhau một cách logic. Chính sự ngăn cách này tạo nên một khả năng ứng dụng rộng rãi đối với từng loại nghiệp vụ khác nhau hoặc giữa các ứng dụng với nhau. Những tài nguyên bên ngoài được truyền vào WES bằng 1 trong 2 giao thức sau: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 xml:space="preserve">Giao thức cho các ứng dụng </w:t>
      </w:r>
      <w:ins w:id="42" w:author="nmbinh" w:date="2010-07-31T19:21:00Z">
        <w:r w:rsidR="007E191F" w:rsidRPr="00FA268B">
          <w:rPr>
            <w:rFonts w:ascii="Times New Roman" w:hAnsi="Times New Roman" w:cs="Times New Roman"/>
            <w:sz w:val="26"/>
            <w:szCs w:val="26"/>
            <w:lang w:val="en-US"/>
          </w:rPr>
          <w:t>phía người dùng (</w:t>
        </w:r>
      </w:ins>
      <w:r w:rsidRPr="00FA268B">
        <w:rPr>
          <w:rFonts w:ascii="Times New Roman" w:hAnsi="Times New Roman" w:cs="Times New Roman"/>
          <w:sz w:val="26"/>
          <w:szCs w:val="26"/>
          <w:lang w:val="en-US"/>
        </w:rPr>
        <w:t>client</w:t>
      </w:r>
      <w:ins w:id="43" w:author="nmbinh" w:date="2010-07-31T19:21:00Z">
        <w:r w:rsidR="007E191F" w:rsidRPr="00FA268B">
          <w:rPr>
            <w:rFonts w:ascii="Times New Roman" w:hAnsi="Times New Roman" w:cs="Times New Roman"/>
            <w:sz w:val="26"/>
            <w:szCs w:val="26"/>
            <w:lang w:val="en-US"/>
          </w:rPr>
          <w:t>)</w:t>
        </w:r>
      </w:ins>
      <w:r w:rsidRPr="00FA268B">
        <w:rPr>
          <w:rFonts w:ascii="Times New Roman" w:hAnsi="Times New Roman" w:cs="Times New Roman"/>
          <w:sz w:val="26"/>
          <w:szCs w:val="26"/>
          <w:lang w:val="en-US"/>
        </w:rPr>
        <w:t xml:space="preserve">: trình điều khiển danh sách công việc sẽ chịu trách nhiệm cho việc chọn lựa và thực thi </w:t>
      </w:r>
      <w:r w:rsidR="006557D0">
        <w:rPr>
          <w:rFonts w:ascii="Times New Roman" w:hAnsi="Times New Roman" w:cs="Times New Roman"/>
          <w:sz w:val="26"/>
          <w:szCs w:val="26"/>
          <w:lang w:val="en-US"/>
        </w:rPr>
        <w:t>các</w:t>
      </w:r>
      <w:r w:rsidRPr="00FA268B">
        <w:rPr>
          <w:rFonts w:ascii="Times New Roman" w:hAnsi="Times New Roman" w:cs="Times New Roman"/>
          <w:sz w:val="26"/>
          <w:szCs w:val="26"/>
          <w:lang w:val="en-US"/>
        </w:rPr>
        <w:t xml:space="preserve"> công việc. Việc khởi tạo những ứng dụng cũng nằm trong sự quản lý của trình điều khiển này.</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Giao thức cho các ứng dụng được gọi thực thi: sẽ làm cho </w:t>
      </w:r>
      <w:r w:rsidR="00B949BC" w:rsidRPr="00FA268B">
        <w:rPr>
          <w:rFonts w:ascii="Times New Roman" w:hAnsi="Times New Roman" w:cs="Times New Roman"/>
          <w:i/>
          <w:sz w:val="26"/>
          <w:szCs w:val="26"/>
          <w:lang w:val="en-US"/>
        </w:rPr>
        <w:t>W</w:t>
      </w:r>
      <w:commentRangeStart w:id="44"/>
      <w:r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E</w:t>
      </w:r>
      <w:r w:rsidRPr="00FA268B">
        <w:rPr>
          <w:rFonts w:ascii="Times New Roman" w:hAnsi="Times New Roman" w:cs="Times New Roman"/>
          <w:i/>
          <w:sz w:val="26"/>
          <w:szCs w:val="26"/>
          <w:lang w:val="en-US"/>
        </w:rPr>
        <w:t>ngine</w:t>
      </w:r>
      <w:commentRangeEnd w:id="44"/>
      <w:r w:rsidR="007E191F" w:rsidRPr="00FA268B">
        <w:rPr>
          <w:rStyle w:val="CommentReference"/>
          <w:rFonts w:ascii="Times New Roman" w:hAnsi="Times New Roman" w:cs="Times New Roman"/>
          <w:i/>
          <w:sz w:val="26"/>
          <w:szCs w:val="26"/>
        </w:rPr>
        <w:commentReference w:id="44"/>
      </w:r>
      <w:r w:rsidRPr="00FA268B">
        <w:rPr>
          <w:rFonts w:ascii="Times New Roman" w:hAnsi="Times New Roman" w:cs="Times New Roman"/>
          <w:sz w:val="26"/>
          <w:szCs w:val="26"/>
          <w:lang w:val="en-US"/>
        </w:rPr>
        <w:t xml:space="preserve"> có khả năng khởi động các ứng dụng chịu trách nhiệm một tác vụ cụ thể nào đó, có thể đó là một ứng dụng về phía server. Nó được gọi thực thi thông qua </w:t>
      </w:r>
      <w:r w:rsidR="00B949BC" w:rsidRPr="00FA268B">
        <w:rPr>
          <w:rFonts w:ascii="Times New Roman" w:hAnsi="Times New Roman" w:cs="Times New Roman"/>
          <w:i/>
          <w:sz w:val="26"/>
          <w:szCs w:val="26"/>
          <w:lang w:val="en-US"/>
        </w:rPr>
        <w:t>I</w:t>
      </w:r>
      <w:commentRangeStart w:id="45"/>
      <w:r w:rsidRPr="00FA268B">
        <w:rPr>
          <w:rFonts w:ascii="Times New Roman" w:hAnsi="Times New Roman" w:cs="Times New Roman"/>
          <w:i/>
          <w:sz w:val="26"/>
          <w:szCs w:val="26"/>
          <w:lang w:val="en-US"/>
        </w:rPr>
        <w:t>n</w:t>
      </w:r>
      <w:r w:rsidR="00B949BC" w:rsidRPr="00FA268B">
        <w:rPr>
          <w:rFonts w:ascii="Times New Roman" w:hAnsi="Times New Roman" w:cs="Times New Roman"/>
          <w:i/>
          <w:sz w:val="26"/>
          <w:szCs w:val="26"/>
          <w:lang w:val="en-US"/>
        </w:rPr>
        <w:t>terface W</w:t>
      </w:r>
      <w:r w:rsidRPr="00FA268B">
        <w:rPr>
          <w:rFonts w:ascii="Times New Roman" w:hAnsi="Times New Roman" w:cs="Times New Roman"/>
          <w:i/>
          <w:sz w:val="26"/>
          <w:szCs w:val="26"/>
          <w:lang w:val="en-US"/>
        </w:rPr>
        <w:t>orklist</w:t>
      </w:r>
      <w:r w:rsidRPr="00FA268B">
        <w:rPr>
          <w:rFonts w:ascii="Times New Roman" w:hAnsi="Times New Roman" w:cs="Times New Roman"/>
          <w:sz w:val="26"/>
          <w:szCs w:val="26"/>
          <w:lang w:val="en-US"/>
        </w:rPr>
        <w:t xml:space="preserve"> </w:t>
      </w:r>
      <w:commentRangeEnd w:id="45"/>
      <w:r w:rsidR="008261BF" w:rsidRPr="00FA268B">
        <w:rPr>
          <w:rStyle w:val="CommentReference"/>
          <w:rFonts w:ascii="Times New Roman" w:hAnsi="Times New Roman" w:cs="Times New Roman"/>
          <w:sz w:val="26"/>
          <w:szCs w:val="26"/>
        </w:rPr>
        <w:commentReference w:id="45"/>
      </w:r>
      <w:r w:rsidRPr="00FA268B">
        <w:rPr>
          <w:rFonts w:ascii="Times New Roman" w:hAnsi="Times New Roman" w:cs="Times New Roman"/>
          <w:sz w:val="26"/>
          <w:szCs w:val="26"/>
          <w:lang w:val="en-US"/>
        </w:rPr>
        <w:t xml:space="preserve">nhằm đem lại sự linh động hơn cho điều phối những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của người dùng.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Chức năng: </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Cung cấp môi trường thực thi để việc khởi tạo và khởi động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xảy ra.</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Sử dụng </w:t>
      </w:r>
      <w:r w:rsidR="00B949BC" w:rsidRPr="00FA268B">
        <w:rPr>
          <w:rFonts w:ascii="Times New Roman" w:hAnsi="Times New Roman" w:cs="Times New Roman"/>
          <w:i/>
          <w:sz w:val="26"/>
          <w:szCs w:val="26"/>
          <w:lang w:val="en-US"/>
        </w:rPr>
        <w:t>M</w:t>
      </w:r>
      <w:commentRangeStart w:id="46"/>
      <w:r w:rsidRPr="00FA268B">
        <w:rPr>
          <w:rFonts w:ascii="Times New Roman" w:hAnsi="Times New Roman" w:cs="Times New Roman"/>
          <w:i/>
          <w:sz w:val="26"/>
          <w:szCs w:val="26"/>
          <w:lang w:val="en-US"/>
        </w:rPr>
        <w:t>a</w:t>
      </w:r>
      <w:r w:rsidR="00B949BC" w:rsidRPr="00FA268B">
        <w:rPr>
          <w:rFonts w:ascii="Times New Roman" w:hAnsi="Times New Roman" w:cs="Times New Roman"/>
          <w:i/>
          <w:sz w:val="26"/>
          <w:szCs w:val="26"/>
          <w:lang w:val="en-US"/>
        </w:rPr>
        <w:t>nagement E</w:t>
      </w:r>
      <w:r w:rsidRPr="00FA268B">
        <w:rPr>
          <w:rFonts w:ascii="Times New Roman" w:hAnsi="Times New Roman" w:cs="Times New Roman"/>
          <w:i/>
          <w:sz w:val="26"/>
          <w:szCs w:val="26"/>
          <w:lang w:val="en-US"/>
        </w:rPr>
        <w:t>ngine</w:t>
      </w:r>
      <w:r w:rsidRPr="00FA268B">
        <w:rPr>
          <w:rFonts w:ascii="Times New Roman" w:hAnsi="Times New Roman" w:cs="Times New Roman"/>
          <w:sz w:val="26"/>
          <w:szCs w:val="26"/>
          <w:lang w:val="en-US"/>
        </w:rPr>
        <w:t xml:space="preserve"> </w:t>
      </w:r>
      <w:commentRangeEnd w:id="46"/>
      <w:r w:rsidR="008261BF" w:rsidRPr="00FA268B">
        <w:rPr>
          <w:rStyle w:val="CommentReference"/>
          <w:rFonts w:ascii="Times New Roman" w:hAnsi="Times New Roman" w:cs="Times New Roman"/>
          <w:sz w:val="26"/>
          <w:szCs w:val="26"/>
        </w:rPr>
        <w:commentReference w:id="46"/>
      </w:r>
      <w:r w:rsidRPr="00FA268B">
        <w:rPr>
          <w:rFonts w:ascii="Times New Roman" w:hAnsi="Times New Roman" w:cs="Times New Roman"/>
          <w:sz w:val="26"/>
          <w:szCs w:val="26"/>
          <w:lang w:val="en-US"/>
        </w:rPr>
        <w:t xml:space="preserve">của </w:t>
      </w:r>
      <w:r w:rsidR="00EB6530">
        <w:rPr>
          <w:rFonts w:ascii="Times New Roman" w:hAnsi="Times New Roman" w:cs="Times New Roman"/>
          <w:sz w:val="26"/>
          <w:szCs w:val="26"/>
          <w:lang w:val="en-US"/>
        </w:rPr>
        <w:t>LCV</w:t>
      </w:r>
      <w:r w:rsidR="002334F5" w:rsidRPr="00FA268B">
        <w:rPr>
          <w:rFonts w:ascii="Times New Roman" w:hAnsi="Times New Roman" w:cs="Times New Roman"/>
          <w:sz w:val="26"/>
          <w:szCs w:val="26"/>
          <w:lang w:val="en-US"/>
        </w:rPr>
        <w:t>,</w:t>
      </w:r>
      <w:r w:rsidRPr="00FA268B">
        <w:rPr>
          <w:rFonts w:ascii="Times New Roman" w:hAnsi="Times New Roman" w:cs="Times New Roman"/>
          <w:sz w:val="26"/>
          <w:szCs w:val="26"/>
          <w:lang w:val="en-US"/>
        </w:rPr>
        <w:t xml:space="preserve"> chịu trách nhiệm trong việc thông dịch và khởi động các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Tương tác với những tài nguyên cần thiết để thực thi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khác nhau.</w:t>
      </w:r>
    </w:p>
    <w:p w:rsidR="00926EC3" w:rsidRPr="00FA268B" w:rsidRDefault="00E3538A" w:rsidP="00FA268B">
      <w:pPr>
        <w:pStyle w:val="ListParagraph"/>
        <w:numPr>
          <w:ilvl w:val="0"/>
          <w:numId w:val="1"/>
        </w:numPr>
        <w:tabs>
          <w:tab w:val="left" w:pos="1113"/>
        </w:tabs>
        <w:spacing w:after="240" w:line="360" w:lineRule="auto"/>
        <w:jc w:val="both"/>
        <w:rPr>
          <w:rFonts w:ascii="Times New Roman" w:hAnsi="Times New Roman" w:cs="Times New Roman"/>
          <w:i/>
          <w:sz w:val="26"/>
          <w:szCs w:val="26"/>
          <w:lang w:val="en-US"/>
          <w:rPrChange w:id="47" w:author="nmbinh" w:date="2010-07-31T19:23:00Z">
            <w:rPr>
              <w:rFonts w:ascii="Times New Roman" w:hAnsi="Times New Roman" w:cs="Times New Roman"/>
              <w:sz w:val="26"/>
              <w:szCs w:val="26"/>
              <w:lang w:val="en-US"/>
            </w:rPr>
          </w:rPrChange>
        </w:rPr>
      </w:pPr>
      <w:r w:rsidRPr="00E3538A">
        <w:rPr>
          <w:rFonts w:ascii="Times New Roman" w:hAnsi="Times New Roman" w:cs="Times New Roman"/>
          <w:i/>
          <w:sz w:val="26"/>
          <w:szCs w:val="26"/>
          <w:lang w:val="en-US"/>
          <w:rPrChange w:id="48" w:author="nmbinh" w:date="2010-07-31T19:23:00Z">
            <w:rPr>
              <w:rFonts w:ascii="Times New Roman" w:hAnsi="Times New Roman" w:cs="Times New Roman"/>
              <w:sz w:val="26"/>
              <w:szCs w:val="26"/>
              <w:lang w:val="en-US"/>
            </w:rPr>
          </w:rPrChange>
        </w:rPr>
        <w:t>Workflow Engine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Định nghĩa: là một dịch vụ</w:t>
      </w:r>
      <w:r w:rsidR="00EB6530">
        <w:rPr>
          <w:rFonts w:ascii="Times New Roman" w:hAnsi="Times New Roman" w:cs="Times New Roman"/>
          <w:sz w:val="26"/>
          <w:szCs w:val="26"/>
          <w:lang w:val="en-US"/>
        </w:rPr>
        <w:t xml:space="preserve">, </w:t>
      </w:r>
      <w:r w:rsidRPr="00FA268B">
        <w:rPr>
          <w:rFonts w:ascii="Times New Roman" w:hAnsi="Times New Roman" w:cs="Times New Roman"/>
          <w:sz w:val="26"/>
          <w:szCs w:val="26"/>
          <w:lang w:val="en-US"/>
        </w:rPr>
        <w:t xml:space="preserve">engine cung cấp môi trường để một </w:t>
      </w:r>
      <w:r w:rsidR="002334F5" w:rsidRPr="00FA268B">
        <w:rPr>
          <w:rFonts w:ascii="Times New Roman" w:hAnsi="Times New Roman" w:cs="Times New Roman"/>
          <w:sz w:val="26"/>
          <w:szCs w:val="26"/>
          <w:lang w:val="en-US"/>
        </w:rPr>
        <w:t>thể hiệ</w:t>
      </w:r>
      <w:r w:rsidR="00EB6530">
        <w:rPr>
          <w:rFonts w:ascii="Times New Roman" w:hAnsi="Times New Roman" w:cs="Times New Roman"/>
          <w:sz w:val="26"/>
          <w:szCs w:val="26"/>
          <w:lang w:val="en-US"/>
        </w:rPr>
        <w:t>n LCV</w:t>
      </w:r>
      <w:r w:rsidRPr="00FA268B">
        <w:rPr>
          <w:rFonts w:ascii="Times New Roman" w:hAnsi="Times New Roman" w:cs="Times New Roman"/>
          <w:sz w:val="26"/>
          <w:szCs w:val="26"/>
          <w:lang w:val="en-US"/>
        </w:rPr>
        <w:t xml:space="preserve"> thực thi. Một WES có thể chứa nhiều WE.</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Thông dịch sự khởi tạo của </w:t>
      </w:r>
      <w:r w:rsidR="006557D0">
        <w:rPr>
          <w:rFonts w:ascii="Times New Roman" w:hAnsi="Times New Roman" w:cs="Times New Roman"/>
          <w:sz w:val="26"/>
          <w:szCs w:val="26"/>
          <w:lang w:val="en-US"/>
        </w:rPr>
        <w:t>1 thể hiện LCV.</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Quản lý các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bao gồm: tạo ra, khởi động, tạm ngưng, kết thúc v.v</w:t>
      </w:r>
      <w:del w:id="49" w:author="nmbinh" w:date="2010-07-31T19:24:00Z">
        <w:r w:rsidRPr="00FA268B" w:rsidDel="008261BF">
          <w:rPr>
            <w:rFonts w:ascii="Times New Roman" w:hAnsi="Times New Roman" w:cs="Times New Roman"/>
            <w:sz w:val="26"/>
            <w:szCs w:val="26"/>
            <w:lang w:val="en-US"/>
          </w:rPr>
          <w:delText>.</w:delText>
        </w:r>
      </w:del>
      <w:ins w:id="50" w:author="nmbinh" w:date="2010-07-31T19:24:00Z">
        <w:r w:rsidR="008261BF" w:rsidRPr="00FA268B">
          <w:rPr>
            <w:rFonts w:ascii="Times New Roman" w:hAnsi="Times New Roman" w:cs="Times New Roman"/>
            <w:sz w:val="26"/>
            <w:szCs w:val="26"/>
            <w:lang w:val="en-US"/>
          </w:rPr>
          <w:t>…</w:t>
        </w:r>
      </w:ins>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Đăng ký và kết thúc một </w:t>
      </w:r>
      <w:r w:rsidR="006557D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tham gia nhất định.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Nhận diện những công việc cụ thể để người dùng hoặ</w:t>
      </w:r>
      <w:r w:rsidR="002334F5" w:rsidRPr="00FA268B">
        <w:rPr>
          <w:rFonts w:ascii="Times New Roman" w:hAnsi="Times New Roman" w:cs="Times New Roman"/>
          <w:sz w:val="26"/>
          <w:szCs w:val="26"/>
          <w:lang w:val="en-US"/>
        </w:rPr>
        <w:t>c các giao thức</w:t>
      </w:r>
      <w:r w:rsidRPr="00FA268B">
        <w:rPr>
          <w:rFonts w:ascii="Times New Roman" w:hAnsi="Times New Roman" w:cs="Times New Roman"/>
          <w:sz w:val="26"/>
          <w:szCs w:val="26"/>
          <w:lang w:val="en-US"/>
        </w:rPr>
        <w:t xml:space="preserve"> để người dùng có thể can thiệp được.</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Bảo trì dữ liệu của cá</w:t>
      </w:r>
      <w:r w:rsidR="002334F5" w:rsidRPr="00FA268B">
        <w:rPr>
          <w:rFonts w:ascii="Times New Roman" w:hAnsi="Times New Roman" w:cs="Times New Roman"/>
          <w:sz w:val="26"/>
          <w:szCs w:val="26"/>
          <w:lang w:val="en-US"/>
        </w:rPr>
        <w:t xml:space="preserve">c </w:t>
      </w:r>
      <w:r w:rsidR="00B949BC" w:rsidRPr="00FA268B">
        <w:rPr>
          <w:rFonts w:ascii="Times New Roman" w:hAnsi="Times New Roman" w:cs="Times New Roman"/>
          <w:i/>
          <w:sz w:val="26"/>
          <w:szCs w:val="26"/>
          <w:lang w:val="en-US"/>
        </w:rPr>
        <w:t>W</w:t>
      </w:r>
      <w:commentRangeStart w:id="51"/>
      <w:r w:rsidR="002334F5" w:rsidRPr="00FA268B">
        <w:rPr>
          <w:rFonts w:ascii="Times New Roman" w:hAnsi="Times New Roman" w:cs="Times New Roman"/>
          <w:i/>
          <w:sz w:val="26"/>
          <w:szCs w:val="26"/>
          <w:lang w:val="en-US"/>
        </w:rPr>
        <w:t>o</w:t>
      </w:r>
      <w:r w:rsidR="00B949BC" w:rsidRPr="00FA268B">
        <w:rPr>
          <w:rFonts w:ascii="Times New Roman" w:hAnsi="Times New Roman" w:cs="Times New Roman"/>
          <w:i/>
          <w:sz w:val="26"/>
          <w:szCs w:val="26"/>
          <w:lang w:val="en-US"/>
        </w:rPr>
        <w:t>rkflow C</w:t>
      </w:r>
      <w:r w:rsidR="002334F5" w:rsidRPr="00FA268B">
        <w:rPr>
          <w:rFonts w:ascii="Times New Roman" w:hAnsi="Times New Roman" w:cs="Times New Roman"/>
          <w:i/>
          <w:sz w:val="26"/>
          <w:szCs w:val="26"/>
          <w:lang w:val="en-US"/>
        </w:rPr>
        <w:t>ontrol</w:t>
      </w:r>
      <w:commentRangeEnd w:id="51"/>
      <w:r w:rsidR="008261BF" w:rsidRPr="00FA268B">
        <w:rPr>
          <w:rStyle w:val="CommentReference"/>
          <w:rFonts w:ascii="Times New Roman" w:hAnsi="Times New Roman" w:cs="Times New Roman"/>
          <w:i/>
          <w:sz w:val="26"/>
          <w:szCs w:val="26"/>
        </w:rPr>
        <w:commentReference w:id="51"/>
      </w:r>
      <w:r w:rsidR="002334F5" w:rsidRPr="00FA268B">
        <w:rPr>
          <w:rFonts w:ascii="Times New Roman" w:hAnsi="Times New Roman" w:cs="Times New Roman"/>
          <w:sz w:val="26"/>
          <w:szCs w:val="26"/>
          <w:lang w:val="en-US"/>
        </w:rPr>
        <w:t xml:space="preserve">, các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liên quan và truyền tải dữ liệu đến hoặc đi từ những ứng dụng của người dùng.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lastRenderedPageBreak/>
        <w:t>Gọi thực thi các ứng dụng bên ngoài</w:t>
      </w:r>
      <w:r w:rsidR="002334F5" w:rsidRPr="00FA268B">
        <w:rPr>
          <w:rFonts w:ascii="Times New Roman" w:hAnsi="Times New Roman" w:cs="Times New Roman"/>
          <w:sz w:val="26"/>
          <w:szCs w:val="26"/>
          <w:lang w:val="en-US"/>
        </w:rPr>
        <w:t xml:space="preserve"> </w:t>
      </w:r>
      <w:r w:rsidRPr="00FA268B">
        <w:rPr>
          <w:rFonts w:ascii="Times New Roman" w:hAnsi="Times New Roman" w:cs="Times New Roman"/>
          <w:sz w:val="26"/>
          <w:szCs w:val="26"/>
          <w:lang w:val="en-US"/>
        </w:rPr>
        <w:t>và kế</w:t>
      </w:r>
      <w:r w:rsidR="002334F5" w:rsidRPr="00FA268B">
        <w:rPr>
          <w:rFonts w:ascii="Times New Roman" w:hAnsi="Times New Roman" w:cs="Times New Roman"/>
          <w:sz w:val="26"/>
          <w:szCs w:val="26"/>
          <w:lang w:val="en-US"/>
        </w:rPr>
        <w:t>t</w:t>
      </w:r>
      <w:r w:rsidRPr="00FA268B">
        <w:rPr>
          <w:rFonts w:ascii="Times New Roman" w:hAnsi="Times New Roman" w:cs="Times New Roman"/>
          <w:sz w:val="26"/>
          <w:szCs w:val="26"/>
          <w:lang w:val="en-US"/>
        </w:rPr>
        <w:t xml:space="preserve"> nối những dữ liệu liên quan. </w:t>
      </w:r>
    </w:p>
    <w:p w:rsidR="00926EC3" w:rsidRPr="00FA268B" w:rsidRDefault="00E3538A"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E3538A">
        <w:rPr>
          <w:rFonts w:ascii="Times New Roman" w:hAnsi="Times New Roman" w:cs="Times New Roman"/>
          <w:i/>
          <w:sz w:val="26"/>
          <w:szCs w:val="26"/>
          <w:lang w:val="en-US"/>
          <w:rPrChange w:id="52" w:author="nmbinh" w:date="2010-07-31T19:24:00Z">
            <w:rPr>
              <w:rFonts w:ascii="Times New Roman" w:hAnsi="Times New Roman" w:cs="Times New Roman"/>
              <w:sz w:val="26"/>
              <w:szCs w:val="26"/>
              <w:lang w:val="en-US"/>
            </w:rPr>
          </w:rPrChange>
        </w:rPr>
        <w:t>Homogeneous &amp; Heterogeneous Workflow Enactment Services</w:t>
      </w:r>
      <w:r w:rsidR="00926EC3" w:rsidRPr="00FA268B">
        <w:rPr>
          <w:rFonts w:ascii="Times New Roman" w:hAnsi="Times New Roman" w:cs="Times New Roman"/>
          <w:sz w:val="26"/>
          <w:szCs w:val="26"/>
          <w:lang w:val="en-US"/>
        </w:rPr>
        <w:t>:</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Homogeneous WES: bao gồm một hay nhiều WE cung cấp môi trường thực thi các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với các thuộc tính được định nghĩa sẵn.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Heterogeneous WES: bao gồm 2 hay nhiều dịch vụ khác nhau với một chuẩn mực nhất định về khả năng tương tác ở một mức độ nhất định. </w:t>
      </w:r>
    </w:p>
    <w:p w:rsidR="00926EC3" w:rsidRPr="00FA268B" w:rsidRDefault="00926EC3"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Chức năng:</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Hỗ trợ </w:t>
      </w:r>
      <w:r w:rsidR="006557D0">
        <w:rPr>
          <w:rFonts w:ascii="Times New Roman" w:hAnsi="Times New Roman" w:cs="Times New Roman"/>
          <w:sz w:val="26"/>
          <w:szCs w:val="26"/>
          <w:lang w:val="en-US"/>
        </w:rPr>
        <w:t>các LCV</w:t>
      </w:r>
      <w:r w:rsidR="00D5039A" w:rsidRPr="00FA268B">
        <w:rPr>
          <w:rFonts w:ascii="Times New Roman" w:hAnsi="Times New Roman" w:cs="Times New Roman"/>
          <w:sz w:val="26"/>
          <w:szCs w:val="26"/>
          <w:lang w:val="en-US"/>
        </w:rPr>
        <w:t xml:space="preserve"> trong</w:t>
      </w:r>
      <w:r w:rsidRPr="00FA268B">
        <w:rPr>
          <w:rFonts w:ascii="Times New Roman" w:hAnsi="Times New Roman" w:cs="Times New Roman"/>
          <w:sz w:val="26"/>
          <w:szCs w:val="26"/>
          <w:lang w:val="en-US"/>
        </w:rPr>
        <w:t xml:space="preserve"> việc định nghĩa các đối tượng và thuộc tính.</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việc vận chuyển dữ liệu liên quan.</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Hỗ trợ </w:t>
      </w:r>
      <w:r w:rsidR="006557D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hoặc các </w:t>
      </w:r>
      <w:r w:rsidR="002334F5" w:rsidRPr="00FA268B">
        <w:rPr>
          <w:rFonts w:ascii="Times New Roman" w:hAnsi="Times New Roman" w:cs="Times New Roman"/>
          <w:sz w:val="26"/>
          <w:szCs w:val="26"/>
          <w:lang w:val="en-US"/>
        </w:rPr>
        <w:t>tác vụ</w:t>
      </w:r>
      <w:r w:rsidRPr="00FA268B">
        <w:rPr>
          <w:rFonts w:ascii="Times New Roman" w:hAnsi="Times New Roman" w:cs="Times New Roman"/>
          <w:sz w:val="26"/>
          <w:szCs w:val="26"/>
          <w:lang w:val="en-US"/>
        </w:rPr>
        <w:t xml:space="preserve"> giữa các WE khác nhau.</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Hỗ trợ những chức năng quản trị và điều khiển.</w:t>
      </w:r>
    </w:p>
    <w:p w:rsidR="00926EC3" w:rsidRPr="00FA268B" w:rsidRDefault="006557D0" w:rsidP="00FA268B">
      <w:pPr>
        <w:pStyle w:val="ListParagraph"/>
        <w:numPr>
          <w:ilvl w:val="1"/>
          <w:numId w:val="1"/>
        </w:numPr>
        <w:tabs>
          <w:tab w:val="left" w:pos="1113"/>
        </w:tabs>
        <w:spacing w:after="240"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và các trạng thái chuyển củ</w:t>
      </w:r>
      <w:r w:rsidR="002334F5" w:rsidRPr="00FA268B">
        <w:rPr>
          <w:rFonts w:ascii="Times New Roman" w:hAnsi="Times New Roman" w:cs="Times New Roman"/>
          <w:sz w:val="26"/>
          <w:szCs w:val="26"/>
          <w:lang w:val="en-US"/>
        </w:rPr>
        <w:t>a các tác vụ</w:t>
      </w:r>
      <w:r w:rsidR="00926EC3" w:rsidRPr="00FA268B">
        <w:rPr>
          <w:rFonts w:ascii="Times New Roman" w:hAnsi="Times New Roman" w:cs="Times New Roman"/>
          <w:sz w:val="26"/>
          <w:szCs w:val="26"/>
          <w:lang w:val="en-US"/>
        </w:rPr>
        <w:t>:</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WES được xem như một cái máy chuyển đổi trạng thái, nơi mà những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riêng rẽ hoặc các </w:t>
      </w:r>
      <w:r w:rsidR="002334F5" w:rsidRPr="00FA268B">
        <w:rPr>
          <w:rFonts w:ascii="Times New Roman" w:hAnsi="Times New Roman" w:cs="Times New Roman"/>
          <w:sz w:val="26"/>
          <w:szCs w:val="26"/>
          <w:lang w:val="en-US"/>
        </w:rPr>
        <w:t>thể hiện của các tác vụ</w:t>
      </w:r>
      <w:r w:rsidRPr="00FA268B">
        <w:rPr>
          <w:rFonts w:ascii="Times New Roman" w:hAnsi="Times New Roman" w:cs="Times New Roman"/>
          <w:sz w:val="26"/>
          <w:szCs w:val="26"/>
          <w:lang w:val="en-US"/>
        </w:rPr>
        <w:t xml:space="preserve"> chuyển đổi trạng thái khi có những sự kiện bên ngoài tác động hoặc điều khiển những quyết định của WE.</w:t>
      </w:r>
    </w:p>
    <w:p w:rsidR="00926EC3" w:rsidRPr="00FA268B" w:rsidRDefault="00926EC3" w:rsidP="00FA268B">
      <w:pPr>
        <w:pStyle w:val="ListParagraph"/>
        <w:numPr>
          <w:ilvl w:val="2"/>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Mô hình chuyển đổi trạng thái:</w:t>
      </w:r>
    </w:p>
    <w:p w:rsidR="00926EC3" w:rsidRPr="00FA268B" w:rsidRDefault="00926EC3" w:rsidP="003A5FCF">
      <w:pPr>
        <w:tabs>
          <w:tab w:val="left" w:pos="1113"/>
        </w:tabs>
        <w:spacing w:after="240" w:line="360" w:lineRule="auto"/>
        <w:jc w:val="center"/>
        <w:rPr>
          <w:rFonts w:ascii="Times New Roman" w:hAnsi="Times New Roman" w:cs="Times New Roman"/>
          <w:sz w:val="26"/>
          <w:szCs w:val="26"/>
          <w:lang w:val="en-US"/>
        </w:rPr>
      </w:pPr>
      <w:commentRangeStart w:id="53"/>
      <w:r w:rsidRPr="00FA268B">
        <w:rPr>
          <w:rFonts w:ascii="Times New Roman" w:hAnsi="Times New Roman" w:cs="Times New Roman"/>
          <w:sz w:val="26"/>
          <w:szCs w:val="26"/>
          <w:lang w:val="en-US"/>
        </w:rPr>
        <w:drawing>
          <wp:inline distT="0" distB="0" distL="0" distR="0">
            <wp:extent cx="3687977" cy="1378007"/>
            <wp:effectExtent l="19050" t="0" r="772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03752" cy="1383901"/>
                    </a:xfrm>
                    <a:prstGeom prst="rect">
                      <a:avLst/>
                    </a:prstGeom>
                    <a:noFill/>
                    <a:ln w="9525">
                      <a:noFill/>
                      <a:miter lim="800000"/>
                      <a:headEnd/>
                      <a:tailEnd/>
                    </a:ln>
                  </pic:spPr>
                </pic:pic>
              </a:graphicData>
            </a:graphic>
          </wp:inline>
        </w:drawing>
      </w:r>
      <w:commentRangeEnd w:id="53"/>
      <w:r w:rsidR="008261BF" w:rsidRPr="00FA268B">
        <w:rPr>
          <w:rStyle w:val="CommentReference"/>
          <w:rFonts w:ascii="Times New Roman" w:hAnsi="Times New Roman" w:cs="Times New Roman"/>
          <w:sz w:val="26"/>
          <w:szCs w:val="26"/>
        </w:rPr>
        <w:commentReference w:id="53"/>
      </w:r>
      <w:r w:rsidR="00D75DEC" w:rsidRPr="00FA268B">
        <w:rPr>
          <w:rStyle w:val="FootnoteReference"/>
          <w:rFonts w:ascii="Times New Roman" w:hAnsi="Times New Roman" w:cs="Times New Roman"/>
          <w:sz w:val="26"/>
          <w:szCs w:val="26"/>
          <w:lang w:val="en-US"/>
        </w:rPr>
        <w:footnoteReference w:id="8"/>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Initiated – </w:t>
      </w:r>
      <w:r w:rsidR="00EB653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được khởi tạo bao gồm những trạng thái của các</w:t>
      </w:r>
      <w:r w:rsidR="00EB6530">
        <w:rPr>
          <w:rFonts w:ascii="Times New Roman" w:hAnsi="Times New Roman" w:cs="Times New Roman"/>
          <w:sz w:val="26"/>
          <w:szCs w:val="26"/>
          <w:lang w:val="en-US"/>
        </w:rPr>
        <w:t xml:space="preserve"> LCV </w:t>
      </w:r>
      <w:r w:rsidRPr="00FA268B">
        <w:rPr>
          <w:rFonts w:ascii="Times New Roman" w:hAnsi="Times New Roman" w:cs="Times New Roman"/>
          <w:sz w:val="26"/>
          <w:szCs w:val="26"/>
          <w:lang w:val="en-US"/>
        </w:rPr>
        <w:t xml:space="preserve">và những dữ liệu liên quan. Tuy nhiên ở </w:t>
      </w:r>
      <w:r w:rsidRPr="00FA268B">
        <w:rPr>
          <w:rFonts w:ascii="Times New Roman" w:hAnsi="Times New Roman" w:cs="Times New Roman"/>
          <w:sz w:val="26"/>
          <w:szCs w:val="26"/>
          <w:lang w:val="en-US"/>
        </w:rPr>
        <w:lastRenderedPageBreak/>
        <w:t xml:space="preserve">giai đoạn này các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chưa hoàn toàn đầy đủ thông tin về các điều kiện để phát tín hiện thực thi.</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Running – </w:t>
      </w:r>
      <w:r w:rsidR="00EB6530">
        <w:rPr>
          <w:rFonts w:ascii="Times New Roman" w:hAnsi="Times New Roman" w:cs="Times New Roman"/>
          <w:sz w:val="26"/>
          <w:szCs w:val="26"/>
          <w:lang w:val="en-US"/>
        </w:rPr>
        <w:t xml:space="preserve"> thể hiện LCV</w:t>
      </w:r>
      <w:r w:rsidRPr="00FA268B">
        <w:rPr>
          <w:rFonts w:ascii="Times New Roman" w:hAnsi="Times New Roman" w:cs="Times New Roman"/>
          <w:sz w:val="26"/>
          <w:szCs w:val="26"/>
          <w:lang w:val="en-US"/>
        </w:rPr>
        <w:t xml:space="preserve"> bắt đầu khởi tạo.</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Active -  một hoặc nhiề</w:t>
      </w:r>
      <w:r w:rsidR="002334F5" w:rsidRPr="00FA268B">
        <w:rPr>
          <w:rFonts w:ascii="Times New Roman" w:hAnsi="Times New Roman" w:cs="Times New Roman"/>
          <w:sz w:val="26"/>
          <w:szCs w:val="26"/>
          <w:lang w:val="en-US"/>
        </w:rPr>
        <w:t>u các tác vụ</w:t>
      </w:r>
      <w:r w:rsidRPr="00FA268B">
        <w:rPr>
          <w:rFonts w:ascii="Times New Roman" w:hAnsi="Times New Roman" w:cs="Times New Roman"/>
          <w:sz w:val="26"/>
          <w:szCs w:val="26"/>
          <w:lang w:val="en-US"/>
        </w:rPr>
        <w:t xml:space="preserve"> được bắt đầu.</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Suspended – </w:t>
      </w:r>
      <w:r w:rsidR="00EB653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dừng hoạt động và không có bất cứ một </w:t>
      </w:r>
      <w:r w:rsidR="002334F5" w:rsidRPr="00FA268B">
        <w:rPr>
          <w:rFonts w:ascii="Times New Roman" w:hAnsi="Times New Roman" w:cs="Times New Roman"/>
          <w:sz w:val="26"/>
          <w:szCs w:val="26"/>
          <w:lang w:val="en-US"/>
        </w:rPr>
        <w:t>tác</w:t>
      </w:r>
      <w:r w:rsidRPr="00FA268B">
        <w:rPr>
          <w:rFonts w:ascii="Times New Roman" w:hAnsi="Times New Roman" w:cs="Times New Roman"/>
          <w:sz w:val="26"/>
          <w:szCs w:val="26"/>
          <w:lang w:val="en-US"/>
        </w:rPr>
        <w:t xml:space="preserve"> nào được thực hiện cho đến khi </w:t>
      </w:r>
      <w:r w:rsidR="00EB6530">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trở lại trạng thái Running.</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Completed –</w:t>
      </w:r>
      <w:r w:rsidR="00EB6530">
        <w:rPr>
          <w:rFonts w:ascii="Times New Roman" w:hAnsi="Times New Roman" w:cs="Times New Roman"/>
          <w:sz w:val="26"/>
          <w:szCs w:val="26"/>
          <w:lang w:val="en-US"/>
        </w:rPr>
        <w:t xml:space="preserve"> thể hiện LCV</w:t>
      </w:r>
      <w:r w:rsidRPr="00FA268B">
        <w:rPr>
          <w:rFonts w:ascii="Times New Roman" w:hAnsi="Times New Roman" w:cs="Times New Roman"/>
          <w:sz w:val="26"/>
          <w:szCs w:val="26"/>
          <w:lang w:val="en-US"/>
        </w:rPr>
        <w:t xml:space="preserve"> có được đầy đủ thông tin để hoàn tất. </w:t>
      </w:r>
      <w:r w:rsidR="00EB6530">
        <w:rPr>
          <w:rFonts w:ascii="Times New Roman" w:hAnsi="Times New Roman" w:cs="Times New Roman"/>
          <w:sz w:val="26"/>
          <w:szCs w:val="26"/>
          <w:lang w:val="en-US"/>
        </w:rPr>
        <w:t>Thể hiện</w:t>
      </w:r>
      <w:r w:rsidRPr="00FA268B">
        <w:rPr>
          <w:rFonts w:ascii="Times New Roman" w:hAnsi="Times New Roman" w:cs="Times New Roman"/>
          <w:sz w:val="26"/>
          <w:szCs w:val="26"/>
          <w:lang w:val="en-US"/>
        </w:rPr>
        <w:t xml:space="preserve"> bị hủy.</w:t>
      </w:r>
    </w:p>
    <w:p w:rsidR="00926EC3" w:rsidRPr="00FA268B" w:rsidRDefault="00926EC3" w:rsidP="00FA268B">
      <w:pPr>
        <w:pStyle w:val="ListParagraph"/>
        <w:numPr>
          <w:ilvl w:val="3"/>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Terminated – sự thực thi của </w:t>
      </w:r>
      <w:r w:rsidR="00EB6530">
        <w:rPr>
          <w:rFonts w:ascii="Times New Roman" w:hAnsi="Times New Roman" w:cs="Times New Roman"/>
          <w:sz w:val="26"/>
          <w:szCs w:val="26"/>
          <w:lang w:val="en-US"/>
        </w:rPr>
        <w:t>các thể hiện LCV</w:t>
      </w:r>
      <w:r w:rsidRPr="00FA268B">
        <w:rPr>
          <w:rFonts w:ascii="Times New Roman" w:hAnsi="Times New Roman" w:cs="Times New Roman"/>
          <w:sz w:val="26"/>
          <w:szCs w:val="26"/>
          <w:lang w:val="en-US"/>
        </w:rPr>
        <w:t xml:space="preserve"> dừng trước khi hoàn tất, tất cả các những hoạt động như những ghi nhận lỗi sẽ được thông báo và </w:t>
      </w:r>
      <w:r w:rsidR="00EB653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bị hủy.</w:t>
      </w:r>
    </w:p>
    <w:p w:rsidR="00594243" w:rsidRPr="00FA268B" w:rsidRDefault="00DC3141" w:rsidP="00FA268B">
      <w:pPr>
        <w:pStyle w:val="ListParagraph"/>
        <w:numPr>
          <w:ilvl w:val="0"/>
          <w:numId w:val="1"/>
        </w:num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i/>
          <w:sz w:val="26"/>
          <w:szCs w:val="26"/>
          <w:lang w:val="en-US"/>
        </w:rPr>
        <w:t>Process Definition Too</w:t>
      </w:r>
      <w:r w:rsidR="00E3538A" w:rsidRPr="00E3538A">
        <w:rPr>
          <w:rFonts w:ascii="Times New Roman" w:hAnsi="Times New Roman" w:cs="Times New Roman"/>
          <w:i/>
          <w:sz w:val="26"/>
          <w:szCs w:val="26"/>
          <w:lang w:val="en-US"/>
          <w:rPrChange w:id="54" w:author="nmbinh" w:date="2010-07-31T19:26:00Z">
            <w:rPr>
              <w:rFonts w:ascii="Times New Roman" w:hAnsi="Times New Roman" w:cs="Times New Roman"/>
              <w:sz w:val="26"/>
              <w:szCs w:val="26"/>
              <w:lang w:val="en-US"/>
            </w:rPr>
          </w:rPrChange>
        </w:rPr>
        <w:t>ls</w:t>
      </w:r>
      <w:r w:rsidR="00926EC3" w:rsidRPr="00FA268B">
        <w:rPr>
          <w:rFonts w:ascii="Times New Roman" w:hAnsi="Times New Roman" w:cs="Times New Roman"/>
          <w:sz w:val="26"/>
          <w:szCs w:val="26"/>
          <w:lang w:val="en-US"/>
        </w:rPr>
        <w:t>:</w:t>
      </w:r>
      <w:r w:rsidR="002334F5" w:rsidRPr="00FA268B">
        <w:rPr>
          <w:rFonts w:ascii="Times New Roman" w:hAnsi="Times New Roman" w:cs="Times New Roman"/>
          <w:sz w:val="26"/>
          <w:szCs w:val="26"/>
          <w:lang w:val="en-US"/>
        </w:rPr>
        <w:t xml:space="preserve"> Là</w:t>
      </w:r>
      <w:r w:rsidR="00926EC3" w:rsidRPr="00FA268B">
        <w:rPr>
          <w:rFonts w:ascii="Times New Roman" w:hAnsi="Times New Roman" w:cs="Times New Roman"/>
          <w:sz w:val="26"/>
          <w:szCs w:val="26"/>
          <w:lang w:val="en-US"/>
        </w:rPr>
        <w:t xml:space="preserve"> các công cụ khác nhau được sử dụng để phân tích, </w:t>
      </w:r>
      <w:r w:rsidR="00EB6530">
        <w:rPr>
          <w:rFonts w:ascii="Times New Roman" w:hAnsi="Times New Roman" w:cs="Times New Roman"/>
          <w:sz w:val="26"/>
          <w:szCs w:val="26"/>
          <w:lang w:val="en-US"/>
        </w:rPr>
        <w:t>MHH</w:t>
      </w:r>
      <w:r w:rsidR="00926EC3" w:rsidRPr="00FA268B">
        <w:rPr>
          <w:rFonts w:ascii="Times New Roman" w:hAnsi="Times New Roman" w:cs="Times New Roman"/>
          <w:sz w:val="26"/>
          <w:szCs w:val="26"/>
          <w:lang w:val="en-US"/>
        </w:rPr>
        <w:t xml:space="preserve">, mô tả và </w:t>
      </w:r>
      <w:r w:rsidR="002334F5" w:rsidRPr="00FA268B">
        <w:rPr>
          <w:rFonts w:ascii="Times New Roman" w:hAnsi="Times New Roman" w:cs="Times New Roman"/>
          <w:sz w:val="26"/>
          <w:szCs w:val="26"/>
          <w:lang w:val="en-US"/>
        </w:rPr>
        <w:t>ghi nhận</w:t>
      </w:r>
      <w:r w:rsidR="00926EC3" w:rsidRPr="00FA268B">
        <w:rPr>
          <w:rFonts w:ascii="Times New Roman" w:hAnsi="Times New Roman" w:cs="Times New Roman"/>
          <w:sz w:val="26"/>
          <w:szCs w:val="26"/>
          <w:lang w:val="en-US"/>
        </w:rPr>
        <w:t xml:space="preserve"> một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của một nghiệp vụ nào đó. Mục đích cuối cùng từ việc </w:t>
      </w:r>
      <w:r w:rsidR="00EB6530">
        <w:rPr>
          <w:rFonts w:ascii="Times New Roman" w:hAnsi="Times New Roman" w:cs="Times New Roman"/>
          <w:sz w:val="26"/>
          <w:szCs w:val="26"/>
          <w:lang w:val="en-US"/>
        </w:rPr>
        <w:t>MHH LCV</w:t>
      </w:r>
      <w:r w:rsidR="00926EC3" w:rsidRPr="00FA268B">
        <w:rPr>
          <w:rFonts w:ascii="Times New Roman" w:hAnsi="Times New Roman" w:cs="Times New Roman"/>
          <w:sz w:val="26"/>
          <w:szCs w:val="26"/>
          <w:lang w:val="en-US"/>
        </w:rPr>
        <w:t xml:space="preserve"> và thiết kế </w:t>
      </w:r>
      <w:r w:rsidR="002334F5" w:rsidRPr="00FA268B">
        <w:rPr>
          <w:rFonts w:ascii="Times New Roman" w:hAnsi="Times New Roman" w:cs="Times New Roman"/>
          <w:sz w:val="26"/>
          <w:szCs w:val="26"/>
          <w:lang w:val="en-US"/>
        </w:rPr>
        <w:t>tác vụ</w:t>
      </w:r>
      <w:r w:rsidR="00926EC3" w:rsidRPr="00FA268B">
        <w:rPr>
          <w:rFonts w:ascii="Times New Roman" w:hAnsi="Times New Roman" w:cs="Times New Roman"/>
          <w:sz w:val="26"/>
          <w:szCs w:val="26"/>
          <w:lang w:val="en-US"/>
        </w:rPr>
        <w:t xml:space="preserve"> chính là </w:t>
      </w:r>
      <w:r w:rsidR="002334F5" w:rsidRPr="00FA268B">
        <w:rPr>
          <w:rFonts w:ascii="Times New Roman" w:hAnsi="Times New Roman" w:cs="Times New Roman"/>
          <w:sz w:val="26"/>
          <w:szCs w:val="26"/>
          <w:lang w:val="en-US"/>
        </w:rPr>
        <w:t xml:space="preserve">định nghĩa </w:t>
      </w:r>
      <w:r w:rsidR="00EB6530">
        <w:rPr>
          <w:rFonts w:ascii="Times New Roman" w:hAnsi="Times New Roman" w:cs="Times New Roman"/>
          <w:sz w:val="26"/>
          <w:szCs w:val="26"/>
          <w:lang w:val="en-US"/>
        </w:rPr>
        <w:t>LCV</w:t>
      </w:r>
      <w:r w:rsidR="00926EC3" w:rsidRPr="00FA268B">
        <w:rPr>
          <w:rFonts w:ascii="Times New Roman" w:hAnsi="Times New Roman" w:cs="Times New Roman"/>
          <w:sz w:val="26"/>
          <w:szCs w:val="26"/>
          <w:lang w:val="en-US"/>
        </w:rPr>
        <w:t xml:space="preserve"> được thông dịch lúc thực thi bời WE bên trong WES.</w:t>
      </w:r>
    </w:p>
    <w:p w:rsidR="00594243" w:rsidRPr="00FA268B" w:rsidRDefault="00594243" w:rsidP="00FA268B">
      <w:pPr>
        <w:pStyle w:val="ListParagraph"/>
        <w:spacing w:after="240" w:line="360" w:lineRule="auto"/>
        <w:ind w:left="0"/>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4.2. Các ngôn ngữ </w:t>
      </w:r>
      <w:r w:rsidR="006557D0">
        <w:rPr>
          <w:rFonts w:ascii="Times New Roman" w:hAnsi="Times New Roman" w:cs="Times New Roman"/>
          <w:sz w:val="26"/>
          <w:szCs w:val="26"/>
          <w:lang w:val="en-US"/>
        </w:rPr>
        <w:t>MHH LCV</w:t>
      </w:r>
      <w:r w:rsidRPr="00FA268B">
        <w:rPr>
          <w:rFonts w:ascii="Times New Roman" w:hAnsi="Times New Roman" w:cs="Times New Roman"/>
          <w:sz w:val="26"/>
          <w:szCs w:val="26"/>
          <w:lang w:val="en-US"/>
        </w:rPr>
        <w:t>:</w:t>
      </w:r>
    </w:p>
    <w:p w:rsidR="00E25497" w:rsidRPr="00FA268B" w:rsidRDefault="008E1C2E"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WfMC đã đưa ra tiêu chuẩn nhằm </w:t>
      </w:r>
      <w:r w:rsidR="00E25497" w:rsidRPr="00FA268B">
        <w:rPr>
          <w:rFonts w:ascii="Times New Roman" w:hAnsi="Times New Roman" w:cs="Times New Roman"/>
          <w:sz w:val="26"/>
          <w:szCs w:val="26"/>
          <w:lang w:val="en-US"/>
        </w:rPr>
        <w:t xml:space="preserve">thống nhất định dạng </w:t>
      </w:r>
      <w:r w:rsidR="00A16CE2" w:rsidRPr="00FA268B">
        <w:rPr>
          <w:rFonts w:ascii="Times New Roman" w:hAnsi="Times New Roman" w:cs="Times New Roman"/>
          <w:sz w:val="26"/>
          <w:szCs w:val="26"/>
          <w:lang w:val="en-US"/>
        </w:rPr>
        <w:t xml:space="preserve">ngôn ngữ </w:t>
      </w:r>
      <w:r w:rsidR="006557D0">
        <w:rPr>
          <w:rFonts w:ascii="Times New Roman" w:hAnsi="Times New Roman" w:cs="Times New Roman"/>
          <w:sz w:val="26"/>
          <w:szCs w:val="26"/>
          <w:lang w:val="en-US"/>
        </w:rPr>
        <w:t>MHH</w:t>
      </w:r>
      <w:r w:rsidR="00A16CE2" w:rsidRPr="00FA268B">
        <w:rPr>
          <w:rFonts w:ascii="Times New Roman" w:hAnsi="Times New Roman" w:cs="Times New Roman"/>
          <w:sz w:val="26"/>
          <w:szCs w:val="26"/>
          <w:lang w:val="en-US"/>
        </w:rPr>
        <w:t xml:space="preserve"> chung</w:t>
      </w:r>
      <w:r w:rsidR="00E25497" w:rsidRPr="00FA268B">
        <w:rPr>
          <w:rFonts w:ascii="Times New Roman" w:hAnsi="Times New Roman" w:cs="Times New Roman"/>
          <w:sz w:val="26"/>
          <w:szCs w:val="26"/>
          <w:lang w:val="en-US"/>
        </w:rPr>
        <w:t xml:space="preserve"> cho các </w:t>
      </w:r>
      <w:r w:rsidR="006557D0">
        <w:rPr>
          <w:rFonts w:ascii="Times New Roman" w:hAnsi="Times New Roman" w:cs="Times New Roman"/>
          <w:sz w:val="26"/>
          <w:szCs w:val="26"/>
          <w:lang w:val="en-US"/>
        </w:rPr>
        <w:t>HQT</w:t>
      </w:r>
      <w:r w:rsidR="00A16CE2" w:rsidRPr="00FA268B">
        <w:rPr>
          <w:rFonts w:ascii="Times New Roman" w:hAnsi="Times New Roman" w:cs="Times New Roman"/>
          <w:sz w:val="26"/>
          <w:szCs w:val="26"/>
          <w:lang w:val="en-US"/>
        </w:rPr>
        <w:t xml:space="preserve"> </w:t>
      </w:r>
      <w:r w:rsidR="006557D0">
        <w:rPr>
          <w:rFonts w:ascii="Times New Roman" w:hAnsi="Times New Roman" w:cs="Times New Roman"/>
          <w:sz w:val="26"/>
          <w:szCs w:val="26"/>
          <w:lang w:val="en-US"/>
        </w:rPr>
        <w:t>LCV</w:t>
      </w:r>
      <w:r w:rsidR="00A16CE2"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lang w:val="en-US"/>
        </w:rPr>
        <w:t xml:space="preserve">nhằm giúp các doanh nghiệp thay đổi hoặc kết hợp sử dụng các phần mềm quản lý </w:t>
      </w:r>
      <w:r w:rsidR="006557D0">
        <w:rPr>
          <w:rFonts w:ascii="Times New Roman" w:hAnsi="Times New Roman" w:cs="Times New Roman"/>
          <w:sz w:val="26"/>
          <w:szCs w:val="26"/>
          <w:lang w:val="en-US"/>
        </w:rPr>
        <w:t>LCV</w:t>
      </w:r>
      <w:r w:rsidR="00A16CE2"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lang w:val="en-US"/>
        </w:rPr>
        <w:t>khác nhau 1 cách thống nhất, dễ dàng, không phải xây dựng lại khi thay đổi hay thêm phần mềm khác vào hệ thống.</w:t>
      </w:r>
    </w:p>
    <w:p w:rsidR="00BF17CC" w:rsidRPr="00FA268B" w:rsidRDefault="00E25497" w:rsidP="00FA268B">
      <w:pPr>
        <w:tabs>
          <w:tab w:val="left" w:pos="1113"/>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có 2 chuẩn đã được WfMC đề nghị là XPDL và Wf-XML.</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lang w:val="en-US"/>
        </w:rPr>
      </w:pPr>
      <w:r w:rsidRPr="00FA268B">
        <w:rPr>
          <w:rFonts w:ascii="Times New Roman" w:hAnsi="Times New Roman" w:cs="Times New Roman"/>
          <w:i/>
          <w:sz w:val="26"/>
          <w:szCs w:val="26"/>
          <w:u w:val="single"/>
          <w:lang w:val="en-US"/>
        </w:rPr>
        <w:t>4.2.1.</w:t>
      </w:r>
      <w:r w:rsidR="00E25497" w:rsidRPr="00FA268B">
        <w:rPr>
          <w:rFonts w:ascii="Times New Roman" w:hAnsi="Times New Roman" w:cs="Times New Roman"/>
          <w:i/>
          <w:sz w:val="26"/>
          <w:szCs w:val="26"/>
          <w:u w:val="single"/>
          <w:lang w:val="en-US"/>
        </w:rPr>
        <w:t xml:space="preserve"> </w:t>
      </w:r>
      <w:r w:rsidR="005D6210" w:rsidRPr="00FA268B">
        <w:rPr>
          <w:rFonts w:ascii="Times New Roman" w:hAnsi="Times New Roman" w:cs="Times New Roman"/>
          <w:i/>
          <w:sz w:val="26"/>
          <w:szCs w:val="26"/>
          <w:u w:val="single"/>
          <w:lang w:val="en-US"/>
        </w:rPr>
        <w:t>XML Process Definition Language  (</w:t>
      </w:r>
      <w:r w:rsidR="00E25497" w:rsidRPr="00FA268B">
        <w:rPr>
          <w:rFonts w:ascii="Times New Roman" w:hAnsi="Times New Roman" w:cs="Times New Roman"/>
          <w:i/>
          <w:sz w:val="26"/>
          <w:szCs w:val="26"/>
          <w:u w:val="single"/>
          <w:lang w:val="en-US"/>
        </w:rPr>
        <w:t>XPDL</w:t>
      </w:r>
      <w:r w:rsidR="005D6210" w:rsidRPr="00FA268B">
        <w:rPr>
          <w:rFonts w:ascii="Times New Roman" w:hAnsi="Times New Roman" w:cs="Times New Roman"/>
          <w:i/>
          <w:sz w:val="26"/>
          <w:szCs w:val="26"/>
          <w:u w:val="single"/>
          <w:lang w:val="en-US"/>
        </w:rPr>
        <w:t>)</w:t>
      </w:r>
      <w:r w:rsidR="00E25497" w:rsidRPr="00FA268B">
        <w:rPr>
          <w:rFonts w:ascii="Times New Roman" w:hAnsi="Times New Roman" w:cs="Times New Roman"/>
          <w:i/>
          <w:sz w:val="26"/>
          <w:szCs w:val="26"/>
          <w:u w:val="single"/>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XPDL là 1 trong 2 định dạng chuẩn được WfMC xem xét và đề nghị. Mục đích của XPDL là trao đổi các</w:t>
      </w:r>
      <w:r w:rsidR="005D6210" w:rsidRPr="00FA268B">
        <w:rPr>
          <w:rFonts w:ascii="Times New Roman" w:hAnsi="Times New Roman" w:cs="Times New Roman"/>
          <w:sz w:val="26"/>
          <w:szCs w:val="26"/>
          <w:lang w:val="en-US"/>
        </w:rPr>
        <w:t xml:space="preserve"> định nghĩa </w:t>
      </w:r>
      <w:r w:rsidR="00950506" w:rsidRPr="00FA268B">
        <w:rPr>
          <w:rFonts w:ascii="Times New Roman" w:hAnsi="Times New Roman" w:cs="Times New Roman"/>
          <w:sz w:val="26"/>
          <w:szCs w:val="26"/>
          <w:lang w:val="en-US"/>
        </w:rPr>
        <w:t xml:space="preserve">và thể hiện của các </w:t>
      </w:r>
      <w:r w:rsidR="005D6210" w:rsidRPr="00FA268B">
        <w:rPr>
          <w:rFonts w:ascii="Times New Roman" w:hAnsi="Times New Roman" w:cs="Times New Roman"/>
          <w:sz w:val="26"/>
          <w:szCs w:val="26"/>
          <w:lang w:val="en-US"/>
        </w:rPr>
        <w:t>tiến trình nghiệp vụ (</w:t>
      </w:r>
      <w:r w:rsidR="005D6210" w:rsidRPr="00FA268B">
        <w:rPr>
          <w:rFonts w:ascii="Times New Roman" w:hAnsi="Times New Roman" w:cs="Times New Roman"/>
          <w:i/>
          <w:sz w:val="26"/>
          <w:szCs w:val="26"/>
          <w:lang w:val="en-US"/>
        </w:rPr>
        <w:t xml:space="preserve">Business </w:t>
      </w:r>
      <w:r w:rsidR="005D6210" w:rsidRPr="00FA268B">
        <w:rPr>
          <w:rFonts w:ascii="Times New Roman" w:hAnsi="Times New Roman" w:cs="Times New Roman"/>
          <w:i/>
          <w:sz w:val="26"/>
          <w:szCs w:val="26"/>
          <w:lang w:val="en-US"/>
        </w:rPr>
        <w:lastRenderedPageBreak/>
        <w:t>Process</w:t>
      </w:r>
      <w:r w:rsidR="005D6210" w:rsidRPr="00FA268B">
        <w:rPr>
          <w:rStyle w:val="FootnoteReference"/>
          <w:rFonts w:ascii="Times New Roman" w:hAnsi="Times New Roman" w:cs="Times New Roman"/>
          <w:sz w:val="26"/>
          <w:szCs w:val="26"/>
          <w:lang w:val="en-US"/>
        </w:rPr>
        <w:footnoteReference w:id="9"/>
      </w:r>
      <w:r w:rsidR="005D6210" w:rsidRPr="00FA268B">
        <w:rPr>
          <w:rFonts w:ascii="Times New Roman" w:hAnsi="Times New Roman" w:cs="Times New Roman"/>
          <w:sz w:val="26"/>
          <w:szCs w:val="26"/>
          <w:lang w:val="en-US"/>
        </w:rPr>
        <w:t xml:space="preserve">), </w:t>
      </w:r>
      <w:r w:rsidR="006557D0">
        <w:rPr>
          <w:rFonts w:ascii="Times New Roman" w:hAnsi="Times New Roman" w:cs="Times New Roman"/>
          <w:sz w:val="26"/>
          <w:szCs w:val="26"/>
          <w:lang w:val="en-US"/>
        </w:rPr>
        <w:t>LCV</w:t>
      </w:r>
      <w:r w:rsidR="005D6210" w:rsidRPr="00FA268B">
        <w:rPr>
          <w:rFonts w:ascii="Times New Roman" w:hAnsi="Times New Roman" w:cs="Times New Roman"/>
          <w:sz w:val="26"/>
          <w:szCs w:val="26"/>
          <w:lang w:val="en-US"/>
        </w:rPr>
        <w:t xml:space="preserve"> g</w:t>
      </w:r>
      <w:r w:rsidRPr="00FA268B">
        <w:rPr>
          <w:rFonts w:ascii="Times New Roman" w:hAnsi="Times New Roman" w:cs="Times New Roman"/>
          <w:sz w:val="26"/>
          <w:szCs w:val="26"/>
          <w:lang w:val="en-US"/>
        </w:rPr>
        <w:t xml:space="preserve">iữa các sản phẩm </w:t>
      </w:r>
      <w:r w:rsidR="00950506" w:rsidRPr="00FA268B">
        <w:rPr>
          <w:rFonts w:ascii="Times New Roman" w:hAnsi="Times New Roman" w:cs="Times New Roman"/>
          <w:sz w:val="26"/>
          <w:szCs w:val="26"/>
          <w:lang w:val="en-US"/>
        </w:rPr>
        <w:t>LCV</w:t>
      </w:r>
      <w:ins w:id="55" w:author="nmbinh" w:date="2010-07-31T19:27:00Z">
        <w:r w:rsidR="008261BF" w:rsidRPr="00FA268B">
          <w:rPr>
            <w:rFonts w:ascii="Times New Roman" w:hAnsi="Times New Roman" w:cs="Times New Roman"/>
            <w:sz w:val="26"/>
            <w:szCs w:val="26"/>
            <w:lang w:val="en-US"/>
          </w:rPr>
          <w:t xml:space="preserve"> </w:t>
        </w:r>
      </w:ins>
      <w:r w:rsidRPr="00FA268B">
        <w:rPr>
          <w:rFonts w:ascii="Times New Roman" w:hAnsi="Times New Roman" w:cs="Times New Roman"/>
          <w:sz w:val="26"/>
          <w:szCs w:val="26"/>
          <w:lang w:val="en-US"/>
        </w:rPr>
        <w:t xml:space="preserve">khác nhau, chẳng hạn như giữa công cụ </w:t>
      </w:r>
      <w:r w:rsidR="006557D0">
        <w:rPr>
          <w:rFonts w:ascii="Times New Roman" w:hAnsi="Times New Roman" w:cs="Times New Roman"/>
          <w:sz w:val="26"/>
          <w:szCs w:val="26"/>
          <w:lang w:val="en-US"/>
        </w:rPr>
        <w:t>MHH</w:t>
      </w:r>
      <w:r w:rsidRPr="00FA268B">
        <w:rPr>
          <w:rFonts w:ascii="Times New Roman" w:hAnsi="Times New Roman" w:cs="Times New Roman"/>
          <w:sz w:val="26"/>
          <w:szCs w:val="26"/>
          <w:lang w:val="en-US"/>
        </w:rPr>
        <w:t xml:space="preserve"> và </w:t>
      </w:r>
      <w:r w:rsidR="006557D0">
        <w:rPr>
          <w:rFonts w:ascii="Times New Roman" w:hAnsi="Times New Roman" w:cs="Times New Roman"/>
          <w:sz w:val="26"/>
          <w:szCs w:val="26"/>
          <w:lang w:val="en-US"/>
        </w:rPr>
        <w:t xml:space="preserve">HQT </w:t>
      </w:r>
      <w:r w:rsidR="00950506"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XPDL </w:t>
      </w:r>
      <w:r w:rsidR="00950506" w:rsidRPr="00FA268B">
        <w:rPr>
          <w:rFonts w:ascii="Times New Roman" w:hAnsi="Times New Roman" w:cs="Times New Roman"/>
          <w:sz w:val="26"/>
          <w:szCs w:val="26"/>
          <w:lang w:val="en-US"/>
        </w:rPr>
        <w:t>định nghĩa</w:t>
      </w:r>
      <w:r w:rsidRPr="00FA268B">
        <w:rPr>
          <w:rFonts w:ascii="Times New Roman" w:hAnsi="Times New Roman" w:cs="Times New Roman"/>
          <w:sz w:val="26"/>
          <w:szCs w:val="26"/>
          <w:lang w:val="en-US"/>
        </w:rPr>
        <w:t xml:space="preserve"> 1 lược đồ xml (</w:t>
      </w:r>
      <w:r w:rsidRPr="00FA268B">
        <w:rPr>
          <w:rFonts w:ascii="Times New Roman" w:hAnsi="Times New Roman" w:cs="Times New Roman"/>
          <w:i/>
          <w:sz w:val="26"/>
          <w:szCs w:val="26"/>
          <w:lang w:val="en-US"/>
        </w:rPr>
        <w:t xml:space="preserve">XML </w:t>
      </w:r>
      <w:ins w:id="56" w:author="nmbinh" w:date="2010-07-31T19:27:00Z">
        <w:r w:rsidR="008261BF" w:rsidRPr="00FA268B">
          <w:rPr>
            <w:rFonts w:ascii="Times New Roman" w:hAnsi="Times New Roman" w:cs="Times New Roman"/>
            <w:i/>
            <w:sz w:val="26"/>
            <w:szCs w:val="26"/>
            <w:lang w:val="en-US"/>
          </w:rPr>
          <w:t>s</w:t>
        </w:r>
      </w:ins>
      <w:r w:rsidRPr="00FA268B">
        <w:rPr>
          <w:rFonts w:ascii="Times New Roman" w:hAnsi="Times New Roman" w:cs="Times New Roman"/>
          <w:i/>
          <w:sz w:val="26"/>
          <w:szCs w:val="26"/>
          <w:lang w:val="en-US"/>
        </w:rPr>
        <w:t>chema</w:t>
      </w:r>
      <w:r w:rsidRPr="00FA268B">
        <w:rPr>
          <w:rFonts w:ascii="Times New Roman" w:hAnsi="Times New Roman" w:cs="Times New Roman"/>
          <w:sz w:val="26"/>
          <w:szCs w:val="26"/>
          <w:lang w:val="en-US"/>
        </w:rPr>
        <w:t xml:space="preserve">) nhằm xác định phần khai báo của </w:t>
      </w:r>
      <w:r w:rsidR="00950506" w:rsidRPr="00FA268B">
        <w:rPr>
          <w:rFonts w:ascii="Times New Roman" w:hAnsi="Times New Roman" w:cs="Times New Roman"/>
          <w:sz w:val="26"/>
          <w:szCs w:val="26"/>
          <w:lang w:val="en-US"/>
        </w:rPr>
        <w:t>LCV</w:t>
      </w:r>
      <w:r w:rsidR="005D6210" w:rsidRPr="00FA268B">
        <w:rPr>
          <w:rFonts w:ascii="Times New Roman" w:hAnsi="Times New Roman" w:cs="Times New Roman"/>
          <w:sz w:val="26"/>
          <w:szCs w:val="26"/>
          <w:lang w:val="en-US"/>
        </w:rPr>
        <w:t>/ Tiến trình nghiệp vụ</w:t>
      </w:r>
      <w:r w:rsidRPr="00FA268B">
        <w:rPr>
          <w:rFonts w:ascii="Times New Roman" w:hAnsi="Times New Roman" w:cs="Times New Roman"/>
          <w:sz w:val="26"/>
          <w:szCs w:val="26"/>
          <w:lang w:val="en-US"/>
        </w:rPr>
        <w:t>.</w:t>
      </w:r>
    </w:p>
    <w:p w:rsidR="00E25497" w:rsidRPr="00FA268B" w:rsidRDefault="00E25497"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Hiện nay XPDL được xem là định dạng file tốt nhất cho việc trao đổi sơ đồ BPMN (</w:t>
      </w:r>
      <w:r w:rsidRPr="00FA268B">
        <w:rPr>
          <w:rFonts w:ascii="Times New Roman" w:hAnsi="Times New Roman" w:cs="Times New Roman"/>
          <w:i/>
          <w:sz w:val="26"/>
          <w:szCs w:val="26"/>
          <w:lang w:val="en-US"/>
        </w:rPr>
        <w:t>Business Process Modelling Notation</w:t>
      </w:r>
      <w:r w:rsidR="00950506" w:rsidRPr="00FA268B">
        <w:rPr>
          <w:rStyle w:val="FootnoteReference"/>
          <w:rFonts w:ascii="Times New Roman" w:hAnsi="Times New Roman" w:cs="Times New Roman"/>
          <w:sz w:val="26"/>
          <w:szCs w:val="26"/>
          <w:lang w:val="en-US"/>
        </w:rPr>
        <w:footnoteReference w:id="10"/>
      </w:r>
      <w:r w:rsidRPr="00FA268B">
        <w:rPr>
          <w:rFonts w:ascii="Times New Roman" w:hAnsi="Times New Roman" w:cs="Times New Roman"/>
          <w:sz w:val="26"/>
          <w:szCs w:val="26"/>
          <w:lang w:val="en-US"/>
        </w:rPr>
        <w:t>)</w:t>
      </w:r>
      <w:r w:rsidR="00950506" w:rsidRPr="00FA268B">
        <w:rPr>
          <w:rFonts w:ascii="Times New Roman" w:hAnsi="Times New Roman" w:cs="Times New Roman"/>
          <w:sz w:val="26"/>
          <w:szCs w:val="26"/>
          <w:lang w:val="en-US"/>
        </w:rPr>
        <w:t>, cũng như sơ đồ LCV</w:t>
      </w:r>
      <w:r w:rsidRPr="00FA268B">
        <w:rPr>
          <w:rFonts w:ascii="Times New Roman" w:hAnsi="Times New Roman" w:cs="Times New Roman"/>
          <w:sz w:val="26"/>
          <w:szCs w:val="26"/>
          <w:lang w:val="en-US"/>
        </w:rPr>
        <w:t xml:space="preserve">. Nó được thiết kế đặc biệt để có thể lưu trữ tất cả các tình trạng của 1 sơ đồ BPMN. XPDL chứa các </w:t>
      </w:r>
      <w:r w:rsidR="00950506" w:rsidRPr="00FA268B">
        <w:rPr>
          <w:rFonts w:ascii="Times New Roman" w:hAnsi="Times New Roman" w:cs="Times New Roman"/>
          <w:sz w:val="26"/>
          <w:szCs w:val="26"/>
          <w:lang w:val="en-US"/>
        </w:rPr>
        <w:t>đối tưởng</w:t>
      </w:r>
      <w:r w:rsidRPr="00FA268B">
        <w:rPr>
          <w:rFonts w:ascii="Times New Roman" w:hAnsi="Times New Roman" w:cs="Times New Roman"/>
          <w:sz w:val="26"/>
          <w:szCs w:val="26"/>
          <w:lang w:val="en-US"/>
        </w:rPr>
        <w:t xml:space="preserve"> để lưu trữ thông tin đồ họa, như vị trí X,Y của node, cũng như các tình trạng thực thi</w:t>
      </w:r>
      <w:r w:rsidR="00950506" w:rsidRPr="00FA268B">
        <w:rPr>
          <w:rFonts w:ascii="Times New Roman" w:hAnsi="Times New Roman" w:cs="Times New Roman"/>
          <w:sz w:val="26"/>
          <w:szCs w:val="26"/>
          <w:lang w:val="en-US"/>
        </w:rPr>
        <w:t>, dùng để chạy 1 thể hiện LCV</w:t>
      </w:r>
      <w:r w:rsidRPr="00FA268B">
        <w:rPr>
          <w:rFonts w:ascii="Times New Roman" w:hAnsi="Times New Roman" w:cs="Times New Roman"/>
          <w:sz w:val="26"/>
          <w:szCs w:val="26"/>
          <w:lang w:val="en-US"/>
        </w:rPr>
        <w:t>. Điều này giúp phân biệt XPDL với BPEL (</w:t>
      </w:r>
      <w:r w:rsidRPr="00FA268B">
        <w:rPr>
          <w:rFonts w:ascii="Times New Roman" w:hAnsi="Times New Roman" w:cs="Times New Roman"/>
          <w:i/>
          <w:sz w:val="26"/>
          <w:szCs w:val="26"/>
          <w:lang w:val="en-US"/>
        </w:rPr>
        <w:t>Business Process Execution Language</w:t>
      </w:r>
      <w:r w:rsidR="00950506" w:rsidRPr="00FA268B">
        <w:rPr>
          <w:rStyle w:val="FootnoteReference"/>
          <w:rFonts w:ascii="Times New Roman" w:hAnsi="Times New Roman" w:cs="Times New Roman"/>
          <w:i/>
          <w:sz w:val="26"/>
          <w:szCs w:val="26"/>
          <w:lang w:val="en-US"/>
        </w:rPr>
        <w:footnoteReference w:id="11"/>
      </w:r>
      <w:r w:rsidRPr="00FA268B">
        <w:rPr>
          <w:rFonts w:ascii="Times New Roman" w:hAnsi="Times New Roman" w:cs="Times New Roman"/>
          <w:sz w:val="26"/>
          <w:szCs w:val="26"/>
          <w:lang w:val="en-US"/>
        </w:rPr>
        <w:t xml:space="preserve">), chỉ tập trung vào tình trạng thực thi của </w:t>
      </w:r>
      <w:r w:rsidR="006557D0">
        <w:rPr>
          <w:rFonts w:ascii="Times New Roman" w:hAnsi="Times New Roman" w:cs="Times New Roman"/>
          <w:sz w:val="26"/>
          <w:szCs w:val="26"/>
          <w:lang w:val="en-US"/>
        </w:rPr>
        <w:t>thể hiện LCV</w:t>
      </w:r>
      <w:r w:rsidRPr="00FA268B">
        <w:rPr>
          <w:rFonts w:ascii="Times New Roman" w:hAnsi="Times New Roman" w:cs="Times New Roman"/>
          <w:sz w:val="26"/>
          <w:szCs w:val="26"/>
          <w:lang w:val="en-US"/>
        </w:rPr>
        <w:t xml:space="preserve">. BPEL không chứa các </w:t>
      </w:r>
      <w:r w:rsidR="00950506" w:rsidRPr="00FA268B">
        <w:rPr>
          <w:rFonts w:ascii="Times New Roman" w:hAnsi="Times New Roman" w:cs="Times New Roman"/>
          <w:sz w:val="26"/>
          <w:szCs w:val="26"/>
          <w:lang w:val="en-US"/>
        </w:rPr>
        <w:t>đối tượng</w:t>
      </w:r>
      <w:r w:rsidRPr="00FA268B">
        <w:rPr>
          <w:rFonts w:ascii="Times New Roman" w:hAnsi="Times New Roman" w:cs="Times New Roman"/>
          <w:sz w:val="26"/>
          <w:szCs w:val="26"/>
          <w:lang w:val="en-US"/>
        </w:rPr>
        <w:t xml:space="preserve"> diễn tả thông tin đồ họa của </w:t>
      </w:r>
      <w:r w:rsidR="00950506" w:rsidRPr="00FA268B">
        <w:rPr>
          <w:rFonts w:ascii="Times New Roman" w:hAnsi="Times New Roman" w:cs="Times New Roman"/>
          <w:sz w:val="26"/>
          <w:szCs w:val="26"/>
          <w:lang w:val="en-US"/>
        </w:rPr>
        <w:t>sơ đồ LCV</w:t>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lang w:val="en-US"/>
        </w:rPr>
      </w:pPr>
      <w:r w:rsidRPr="00FA268B">
        <w:rPr>
          <w:rFonts w:ascii="Times New Roman" w:hAnsi="Times New Roman" w:cs="Times New Roman"/>
          <w:sz w:val="26"/>
          <w:szCs w:val="26"/>
          <w:lang w:val="en-US"/>
        </w:rPr>
        <w:t>Cho đến hiện nay, trên thế giớn đã</w:t>
      </w:r>
      <w:r w:rsidR="00E25497" w:rsidRPr="00FA268B">
        <w:rPr>
          <w:rFonts w:ascii="Times New Roman" w:hAnsi="Times New Roman" w:cs="Times New Roman"/>
          <w:sz w:val="26"/>
          <w:szCs w:val="26"/>
          <w:lang w:val="en-US"/>
        </w:rPr>
        <w:t xml:space="preserve"> có</w:t>
      </w:r>
      <w:r w:rsidRPr="00FA268B">
        <w:rPr>
          <w:rFonts w:ascii="Times New Roman" w:hAnsi="Times New Roman" w:cs="Times New Roman"/>
          <w:sz w:val="26"/>
          <w:szCs w:val="26"/>
          <w:lang w:val="en-US"/>
        </w:rPr>
        <w:t xml:space="preserve"> khoảng</w:t>
      </w:r>
      <w:r w:rsidR="00E25497" w:rsidRPr="00FA268B">
        <w:rPr>
          <w:rFonts w:ascii="Times New Roman" w:hAnsi="Times New Roman" w:cs="Times New Roman"/>
          <w:sz w:val="26"/>
          <w:szCs w:val="26"/>
          <w:lang w:val="en-US"/>
        </w:rPr>
        <w:t xml:space="preserve"> hơn 80 sản phẩm, ứng dụng sử dụng XPDL được xây dựng trên cả nền Java, Microsoft.Net Framework và Linux</w:t>
      </w:r>
      <w:r w:rsidRPr="00FA268B">
        <w:rPr>
          <w:rStyle w:val="FootnoteReference"/>
          <w:rFonts w:ascii="Times New Roman" w:hAnsi="Times New Roman" w:cs="Times New Roman"/>
          <w:sz w:val="26"/>
          <w:szCs w:val="26"/>
          <w:lang w:val="en-US"/>
        </w:rPr>
        <w:footnoteReference w:id="12"/>
      </w:r>
      <w:r w:rsidRPr="00FA268B">
        <w:rPr>
          <w:rFonts w:ascii="Times New Roman" w:hAnsi="Times New Roman" w:cs="Times New Roman"/>
          <w:sz w:val="26"/>
          <w:szCs w:val="26"/>
          <w:lang w:val="en-US"/>
        </w:rPr>
        <w:t>.</w:t>
      </w:r>
    </w:p>
    <w:p w:rsidR="00E25497" w:rsidRPr="00FA268B" w:rsidRDefault="00950506" w:rsidP="00FA268B">
      <w:pPr>
        <w:tabs>
          <w:tab w:val="left" w:pos="1113"/>
          <w:tab w:val="left" w:pos="2166"/>
        </w:tabs>
        <w:spacing w:after="240" w:line="360" w:lineRule="auto"/>
        <w:jc w:val="both"/>
        <w:rPr>
          <w:rFonts w:ascii="Times New Roman" w:hAnsi="Times New Roman" w:cs="Times New Roman"/>
          <w:sz w:val="26"/>
          <w:szCs w:val="26"/>
        </w:rPr>
      </w:pPr>
      <w:r w:rsidRPr="00FA268B">
        <w:rPr>
          <w:rFonts w:ascii="Times New Roman" w:hAnsi="Times New Roman" w:cs="Times New Roman"/>
          <w:i/>
          <w:sz w:val="26"/>
          <w:szCs w:val="26"/>
          <w:u w:val="single"/>
        </w:rPr>
        <w:t>Ví</w:t>
      </w:r>
      <w:r w:rsidRPr="00FA268B">
        <w:rPr>
          <w:rFonts w:ascii="Times New Roman" w:hAnsi="Times New Roman" w:cs="Times New Roman"/>
          <w:i/>
          <w:sz w:val="26"/>
          <w:szCs w:val="26"/>
          <w:u w:val="single"/>
          <w:lang w:val="en-US"/>
        </w:rPr>
        <w:t xml:space="preserve"> </w:t>
      </w:r>
      <w:r w:rsidR="00E25497" w:rsidRPr="00FA268B">
        <w:rPr>
          <w:rFonts w:ascii="Times New Roman" w:hAnsi="Times New Roman" w:cs="Times New Roman"/>
          <w:i/>
          <w:sz w:val="26"/>
          <w:szCs w:val="26"/>
          <w:u w:val="single"/>
        </w:rPr>
        <w:t>dụ</w:t>
      </w:r>
      <w:r w:rsidRPr="00FA268B">
        <w:rPr>
          <w:rFonts w:ascii="Times New Roman" w:hAnsi="Times New Roman" w:cs="Times New Roman"/>
          <w:i/>
          <w:sz w:val="26"/>
          <w:szCs w:val="26"/>
          <w:u w:val="single"/>
          <w:lang w:val="en-US"/>
        </w:rPr>
        <w:t>:</w:t>
      </w:r>
      <w:r w:rsidRPr="00FA268B">
        <w:rPr>
          <w:rFonts w:ascii="Times New Roman" w:hAnsi="Times New Roman" w:cs="Times New Roman"/>
          <w:sz w:val="26"/>
          <w:szCs w:val="26"/>
          <w:lang w:val="en-US"/>
        </w:rPr>
        <w:t xml:space="preserve"> </w:t>
      </w:r>
      <w:r w:rsidR="00E25497" w:rsidRPr="00FA268B">
        <w:rPr>
          <w:rFonts w:ascii="Times New Roman" w:hAnsi="Times New Roman" w:cs="Times New Roman"/>
          <w:sz w:val="26"/>
          <w:szCs w:val="26"/>
        </w:rPr>
        <w:t xml:space="preserve">1 file mô tả 1 workflow sử dụng XPDL 2.0 có thể download tại </w:t>
      </w:r>
      <w:r w:rsidRPr="00FA268B">
        <w:rPr>
          <w:rFonts w:ascii="Times New Roman" w:hAnsi="Times New Roman" w:cs="Times New Roman"/>
          <w:sz w:val="26"/>
          <w:szCs w:val="26"/>
          <w:lang w:val="en-US"/>
        </w:rPr>
        <w:t xml:space="preserve">trang web sau: </w:t>
      </w:r>
      <w:r w:rsidR="00E25497" w:rsidRPr="00FA268B">
        <w:rPr>
          <w:rFonts w:ascii="Times New Roman" w:hAnsi="Times New Roman" w:cs="Times New Roman"/>
          <w:sz w:val="26"/>
          <w:szCs w:val="26"/>
        </w:rPr>
        <w:t xml:space="preserve">http://wfmc.org/Download-document/XPDL-Sample-Workflow-Schema.html </w:t>
      </w:r>
    </w:p>
    <w:p w:rsidR="00E25497" w:rsidRPr="00FA268B" w:rsidRDefault="00DC3141" w:rsidP="00FA268B">
      <w:pPr>
        <w:tabs>
          <w:tab w:val="left" w:pos="1113"/>
          <w:tab w:val="left" w:pos="2166"/>
        </w:tabs>
        <w:spacing w:after="240" w:line="360" w:lineRule="auto"/>
        <w:jc w:val="both"/>
        <w:outlineLvl w:val="0"/>
        <w:rPr>
          <w:rFonts w:ascii="Times New Roman" w:hAnsi="Times New Roman" w:cs="Times New Roman"/>
          <w:i/>
          <w:sz w:val="26"/>
          <w:szCs w:val="26"/>
          <w:u w:val="single"/>
        </w:rPr>
      </w:pPr>
      <w:r w:rsidRPr="00FA268B">
        <w:rPr>
          <w:rFonts w:ascii="Times New Roman" w:hAnsi="Times New Roman" w:cs="Times New Roman"/>
          <w:i/>
          <w:sz w:val="26"/>
          <w:szCs w:val="26"/>
          <w:u w:val="single"/>
        </w:rPr>
        <w:t>4.2.</w:t>
      </w:r>
      <w:r w:rsidRPr="00FA268B">
        <w:rPr>
          <w:rFonts w:ascii="Times New Roman" w:hAnsi="Times New Roman" w:cs="Times New Roman"/>
          <w:i/>
          <w:sz w:val="26"/>
          <w:szCs w:val="26"/>
          <w:u w:val="single"/>
          <w:lang w:val="en-US"/>
        </w:rPr>
        <w:t>2.</w:t>
      </w:r>
      <w:r w:rsidR="00E25497" w:rsidRPr="00FA268B">
        <w:rPr>
          <w:rFonts w:ascii="Times New Roman" w:hAnsi="Times New Roman" w:cs="Times New Roman"/>
          <w:i/>
          <w:sz w:val="26"/>
          <w:szCs w:val="26"/>
          <w:u w:val="single"/>
        </w:rPr>
        <w:t xml:space="preserve"> Wf-XML:</w:t>
      </w:r>
    </w:p>
    <w:p w:rsidR="00E25497" w:rsidRPr="00FA268B" w:rsidRDefault="00E25497" w:rsidP="00117A1F">
      <w:pPr>
        <w:pStyle w:val="NormalWeb"/>
        <w:spacing w:before="0" w:beforeAutospacing="0" w:after="240" w:afterAutospacing="0" w:line="360" w:lineRule="auto"/>
        <w:jc w:val="both"/>
        <w:rPr>
          <w:sz w:val="26"/>
          <w:szCs w:val="26"/>
        </w:rPr>
      </w:pPr>
      <w:r w:rsidRPr="00FA268B">
        <w:rPr>
          <w:bCs/>
          <w:sz w:val="26"/>
          <w:szCs w:val="26"/>
          <w:lang w:val="vi-VN"/>
        </w:rPr>
        <w:t xml:space="preserve">Wf-XML là 1 </w:t>
      </w:r>
      <w:r w:rsidRPr="00FA268B">
        <w:rPr>
          <w:bCs/>
          <w:sz w:val="26"/>
          <w:szCs w:val="26"/>
        </w:rPr>
        <w:t xml:space="preserve">định dạng file tuân theo </w:t>
      </w:r>
      <w:r w:rsidRPr="00FA268B">
        <w:rPr>
          <w:bCs/>
          <w:sz w:val="26"/>
          <w:szCs w:val="26"/>
          <w:lang w:val="vi-VN"/>
        </w:rPr>
        <w:t>chuẩn BPM</w:t>
      </w:r>
      <w:r w:rsidRPr="00FA268B">
        <w:rPr>
          <w:bCs/>
          <w:sz w:val="26"/>
          <w:szCs w:val="26"/>
        </w:rPr>
        <w:t xml:space="preserve"> (</w:t>
      </w:r>
      <w:r w:rsidRPr="00FA268B">
        <w:rPr>
          <w:bCs/>
          <w:i/>
          <w:sz w:val="26"/>
          <w:szCs w:val="26"/>
        </w:rPr>
        <w:t>Business Process Management</w:t>
      </w:r>
      <w:r w:rsidRPr="00FA268B">
        <w:rPr>
          <w:bCs/>
          <w:sz w:val="26"/>
          <w:szCs w:val="26"/>
        </w:rPr>
        <w:t>)</w:t>
      </w:r>
      <w:r w:rsidRPr="00FA268B">
        <w:rPr>
          <w:bCs/>
          <w:sz w:val="26"/>
          <w:szCs w:val="26"/>
          <w:lang w:val="vi-VN"/>
        </w:rPr>
        <w:t xml:space="preserve"> được phá</w:t>
      </w:r>
      <w:r w:rsidRPr="00FA268B">
        <w:rPr>
          <w:bCs/>
          <w:sz w:val="26"/>
          <w:szCs w:val="26"/>
        </w:rPr>
        <w:t>t</w:t>
      </w:r>
      <w:r w:rsidRPr="00FA268B">
        <w:rPr>
          <w:bCs/>
          <w:sz w:val="26"/>
          <w:szCs w:val="26"/>
          <w:lang w:val="vi-VN"/>
        </w:rPr>
        <w:t xml:space="preserve"> triển bởi </w:t>
      </w:r>
      <w:r w:rsidRPr="00FA268B">
        <w:rPr>
          <w:sz w:val="26"/>
          <w:szCs w:val="26"/>
        </w:rPr>
        <w:t>WfMC.</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được thiết kế và thực thi như 1 phần mở rộng cho giao thức ASAP (</w:t>
      </w:r>
      <w:r w:rsidRPr="00FA268B">
        <w:rPr>
          <w:i/>
          <w:sz w:val="26"/>
          <w:szCs w:val="26"/>
        </w:rPr>
        <w:t>OASIS Asynchronous Service Access Protocol</w:t>
      </w:r>
      <w:r w:rsidRPr="00FA268B">
        <w:rPr>
          <w:sz w:val="26"/>
          <w:szCs w:val="26"/>
        </w:rPr>
        <w:t xml:space="preserve">) - 1 giao thức đã được chuẩn hóa cung cấp các dịch vụ bất đồng bộ, nghĩa là cung cấp cách thức để các chương trình bắt đầu, theo dõi sự thay đổi trạng thái của các chương trình hay dịch vụ khác thực thi trong khoản thời gian dài. ASAP cung cấp cho người dùng chức năng giám sát dịch vụ đang thực thi, đồng thời </w:t>
      </w:r>
      <w:r w:rsidRPr="00FA268B">
        <w:rPr>
          <w:sz w:val="26"/>
          <w:szCs w:val="26"/>
        </w:rPr>
        <w:lastRenderedPageBreak/>
        <w:t xml:space="preserve">thông báo cho người dùng sự thay đổi trạng thái của nó. Wf-XML đã mở rộng chức năng này từ ASAP bằng cách cung cấp thêm 1 dịch vụ mạng cho phép gửi và nhận chương trình hoặc định nghĩa của dịch vụ được cung cấp.  1 </w:t>
      </w:r>
      <w:r w:rsidRPr="006557D0">
        <w:rPr>
          <w:i/>
          <w:sz w:val="26"/>
          <w:szCs w:val="26"/>
        </w:rPr>
        <w:t>Engine</w:t>
      </w:r>
      <w:r w:rsidRPr="00FA268B">
        <w:rPr>
          <w:sz w:val="26"/>
          <w:szCs w:val="26"/>
        </w:rPr>
        <w:t xml:space="preserve"> có tính năng này sẽ có thể cung cấp 1 dịch vụ hoạt động trong khoảng thời gian dài, có thể được lập trình bằng cách cho phép cài đặt thêm các </w:t>
      </w:r>
      <w:r w:rsidR="00B94D3D" w:rsidRPr="00FA268B">
        <w:rPr>
          <w:sz w:val="26"/>
          <w:szCs w:val="26"/>
        </w:rPr>
        <w:t xml:space="preserve">định nghĩa </w:t>
      </w:r>
      <w:r w:rsidR="006557D0">
        <w:rPr>
          <w:sz w:val="26"/>
          <w:szCs w:val="26"/>
        </w:rPr>
        <w:t>LCV</w:t>
      </w:r>
      <w:r w:rsidR="00B94D3D" w:rsidRPr="00FA268B">
        <w:rPr>
          <w:sz w:val="26"/>
          <w:szCs w:val="26"/>
        </w:rPr>
        <w:t>.</w:t>
      </w:r>
    </w:p>
    <w:p w:rsidR="00E25497" w:rsidRPr="00FA268B" w:rsidRDefault="00E25497" w:rsidP="00117A1F">
      <w:pPr>
        <w:pStyle w:val="NormalWeb"/>
        <w:spacing w:before="0" w:beforeAutospacing="0" w:after="240" w:afterAutospacing="0" w:line="360" w:lineRule="auto"/>
        <w:jc w:val="both"/>
        <w:rPr>
          <w:sz w:val="26"/>
          <w:szCs w:val="26"/>
        </w:rPr>
      </w:pPr>
      <w:r w:rsidRPr="00FA268B">
        <w:rPr>
          <w:sz w:val="26"/>
          <w:szCs w:val="26"/>
        </w:rPr>
        <w:t>Wf-XML cung cấp 1 phương thức chuẩn hóa cho 1 engine BPM</w:t>
      </w:r>
      <w:r w:rsidR="00B94D3D" w:rsidRPr="00FA268B">
        <w:rPr>
          <w:rStyle w:val="FootnoteReference"/>
          <w:sz w:val="26"/>
          <w:szCs w:val="26"/>
        </w:rPr>
        <w:footnoteReference w:id="13"/>
      </w:r>
      <w:r w:rsidR="00DC3141" w:rsidRPr="00FA268B">
        <w:rPr>
          <w:sz w:val="26"/>
          <w:szCs w:val="26"/>
        </w:rPr>
        <w:t xml:space="preserve"> </w:t>
      </w:r>
      <w:r w:rsidRPr="00FA268B">
        <w:rPr>
          <w:sz w:val="26"/>
          <w:szCs w:val="26"/>
        </w:rPr>
        <w:t xml:space="preserve">để gọi  1 </w:t>
      </w:r>
      <w:r w:rsidR="00DC3141" w:rsidRPr="00FA268B">
        <w:rPr>
          <w:sz w:val="26"/>
          <w:szCs w:val="26"/>
        </w:rPr>
        <w:t>thể hiện LCV</w:t>
      </w:r>
      <w:r w:rsidRPr="00FA268B">
        <w:rPr>
          <w:sz w:val="26"/>
          <w:szCs w:val="26"/>
        </w:rPr>
        <w:t xml:space="preserve"> trong 1 </w:t>
      </w:r>
      <w:r w:rsidRPr="006557D0">
        <w:rPr>
          <w:i/>
          <w:sz w:val="26"/>
          <w:szCs w:val="26"/>
        </w:rPr>
        <w:t>engine</w:t>
      </w:r>
      <w:r w:rsidRPr="00FA268B">
        <w:rPr>
          <w:sz w:val="26"/>
          <w:szCs w:val="26"/>
        </w:rPr>
        <w:t xml:space="preserve"> khác, đồng thời đợi cho </w:t>
      </w:r>
      <w:r w:rsidR="00DC3141" w:rsidRPr="00FA268B">
        <w:rPr>
          <w:sz w:val="26"/>
          <w:szCs w:val="26"/>
        </w:rPr>
        <w:t>thể hiện LCV</w:t>
      </w:r>
      <w:r w:rsidRPr="00FA268B">
        <w:rPr>
          <w:sz w:val="26"/>
          <w:szCs w:val="26"/>
        </w:rPr>
        <w:t xml:space="preserve"> đó hoàn tất. Vì công cụ chỉnh sửa </w:t>
      </w:r>
      <w:r w:rsidR="00DC3141" w:rsidRPr="00FA268B">
        <w:rPr>
          <w:sz w:val="26"/>
          <w:szCs w:val="26"/>
        </w:rPr>
        <w:t>LCV</w:t>
      </w:r>
      <w:r w:rsidRPr="00FA268B">
        <w:rPr>
          <w:sz w:val="26"/>
          <w:szCs w:val="26"/>
        </w:rPr>
        <w:t xml:space="preserve"> và công cụ thực </w:t>
      </w:r>
      <w:r w:rsidR="00DC3141" w:rsidRPr="00FA268B">
        <w:rPr>
          <w:sz w:val="26"/>
          <w:szCs w:val="26"/>
        </w:rPr>
        <w:t>thi LCV</w:t>
      </w:r>
      <w:r w:rsidRPr="00FA268B">
        <w:rPr>
          <w:sz w:val="26"/>
          <w:szCs w:val="26"/>
        </w:rPr>
        <w:t xml:space="preserve"> có thể được sản xuất từ nhiều nhà phát triển khác nhau, nên cần có 1 phương thức chung để trao đổi giữa các công cụ đó. Với phương thức </w:t>
      </w:r>
      <w:r w:rsidR="00DC3141" w:rsidRPr="00FA268B">
        <w:rPr>
          <w:sz w:val="26"/>
          <w:szCs w:val="26"/>
        </w:rPr>
        <w:t>Wf-</w:t>
      </w:r>
      <w:r w:rsidRPr="00FA268B">
        <w:rPr>
          <w:sz w:val="26"/>
          <w:szCs w:val="26"/>
        </w:rPr>
        <w:t xml:space="preserve">XML cung cấp (chuẩn hóa việc trao đổi </w:t>
      </w:r>
      <w:r w:rsidR="00DC3141" w:rsidRPr="00FA268B">
        <w:rPr>
          <w:sz w:val="26"/>
          <w:szCs w:val="26"/>
        </w:rPr>
        <w:t>định nghĩa LCV</w:t>
      </w:r>
      <w:r w:rsidRPr="00FA268B">
        <w:rPr>
          <w:sz w:val="26"/>
          <w:szCs w:val="26"/>
        </w:rPr>
        <w:t xml:space="preserve"> giữa các công cụ thiết kế và </w:t>
      </w:r>
      <w:r w:rsidRPr="006557D0">
        <w:rPr>
          <w:i/>
          <w:sz w:val="26"/>
          <w:szCs w:val="26"/>
        </w:rPr>
        <w:t>engine</w:t>
      </w:r>
      <w:r w:rsidRPr="00FA268B">
        <w:rPr>
          <w:sz w:val="26"/>
          <w:szCs w:val="26"/>
        </w:rPr>
        <w:t xml:space="preserve"> thực thi), người dùng có thể kết hợp chính xác </w:t>
      </w:r>
      <w:r w:rsidR="00DC3141" w:rsidRPr="00FA268B">
        <w:rPr>
          <w:sz w:val="26"/>
          <w:szCs w:val="26"/>
        </w:rPr>
        <w:t xml:space="preserve">các </w:t>
      </w:r>
      <w:r w:rsidRPr="00FA268B">
        <w:rPr>
          <w:i/>
          <w:sz w:val="26"/>
          <w:szCs w:val="26"/>
        </w:rPr>
        <w:t xml:space="preserve">Process Definition </w:t>
      </w:r>
      <w:r w:rsidR="00DC3141" w:rsidRPr="00FA268B">
        <w:rPr>
          <w:i/>
          <w:sz w:val="26"/>
          <w:szCs w:val="26"/>
        </w:rPr>
        <w:t>T</w:t>
      </w:r>
      <w:r w:rsidRPr="00FA268B">
        <w:rPr>
          <w:i/>
          <w:sz w:val="26"/>
          <w:szCs w:val="26"/>
        </w:rPr>
        <w:t>ool</w:t>
      </w:r>
      <w:r w:rsidR="00DC3141" w:rsidRPr="00FA268B">
        <w:rPr>
          <w:i/>
          <w:sz w:val="26"/>
          <w:szCs w:val="26"/>
        </w:rPr>
        <w:t>s</w:t>
      </w:r>
      <w:r w:rsidR="00DC3141" w:rsidRPr="00FA268B">
        <w:rPr>
          <w:rStyle w:val="FootnoteReference"/>
          <w:i/>
          <w:sz w:val="26"/>
          <w:szCs w:val="26"/>
        </w:rPr>
        <w:footnoteReference w:id="14"/>
      </w:r>
      <w:r w:rsidRPr="00FA268B">
        <w:rPr>
          <w:sz w:val="26"/>
          <w:szCs w:val="26"/>
        </w:rPr>
        <w:t xml:space="preserve"> tốt nhất với </w:t>
      </w:r>
      <w:r w:rsidRPr="00FA268B">
        <w:rPr>
          <w:i/>
          <w:sz w:val="26"/>
          <w:szCs w:val="26"/>
        </w:rPr>
        <w:t>Process Execution Engine</w:t>
      </w:r>
      <w:r w:rsidR="00DC3141" w:rsidRPr="00FA268B">
        <w:rPr>
          <w:rStyle w:val="FootnoteReference"/>
          <w:sz w:val="26"/>
          <w:szCs w:val="26"/>
        </w:rPr>
        <w:footnoteReference w:id="15"/>
      </w:r>
      <w:r w:rsidRPr="00FA268B">
        <w:rPr>
          <w:sz w:val="26"/>
          <w:szCs w:val="26"/>
        </w:rPr>
        <w:t xml:space="preserve"> tương ứng theo nhu cầu.</w:t>
      </w:r>
    </w:p>
    <w:p w:rsidR="00E25497" w:rsidRPr="00FA268B" w:rsidRDefault="00E25497" w:rsidP="00117A1F">
      <w:pPr>
        <w:pStyle w:val="NormalWeb"/>
        <w:spacing w:before="0" w:beforeAutospacing="0" w:after="240" w:afterAutospacing="0" w:line="360" w:lineRule="auto"/>
        <w:jc w:val="both"/>
        <w:rPr>
          <w:i/>
          <w:sz w:val="26"/>
          <w:szCs w:val="26"/>
        </w:rPr>
      </w:pPr>
      <w:r w:rsidRPr="00FA268B">
        <w:rPr>
          <w:sz w:val="26"/>
          <w:szCs w:val="26"/>
        </w:rPr>
        <w:t xml:space="preserve">Wf-XML được nghiên cứu từ khoảng năm 1997 với tên gọi là SWAP (Simple Workflow </w:t>
      </w:r>
      <w:r w:rsidRPr="00FA268B">
        <w:rPr>
          <w:i/>
          <w:sz w:val="26"/>
          <w:szCs w:val="26"/>
        </w:rPr>
        <w:t>Access Protocol</w:t>
      </w:r>
      <w:r w:rsidRPr="00FA268B">
        <w:rPr>
          <w:sz w:val="26"/>
          <w:szCs w:val="26"/>
        </w:rPr>
        <w:t>) bởi các nhà phát triển như Netscape, Oracle.... Tiếp theo đó</w:t>
      </w:r>
      <w:r w:rsidR="00DC3141" w:rsidRPr="00FA268B">
        <w:rPr>
          <w:sz w:val="26"/>
          <w:szCs w:val="26"/>
        </w:rPr>
        <w:t>, WfMC đã tiếp bước và liên tục phát triển, cải tiến, đầu tiên là</w:t>
      </w:r>
      <w:r w:rsidRPr="00FA268B">
        <w:rPr>
          <w:sz w:val="26"/>
          <w:szCs w:val="26"/>
        </w:rPr>
        <w:t xml:space="preserve"> Wf-XML 1.0 và Wf-XML 1.1. Wf-XML đã được ra đời và đưa vào sử dụng trong một số sản phẩm thương mại.</w:t>
      </w:r>
      <w:r w:rsidR="00DC3141" w:rsidRPr="00FA268B">
        <w:rPr>
          <w:sz w:val="26"/>
          <w:szCs w:val="26"/>
        </w:rPr>
        <w:t xml:space="preserve"> </w:t>
      </w:r>
      <w:r w:rsidRPr="00FA268B">
        <w:rPr>
          <w:sz w:val="26"/>
          <w:szCs w:val="26"/>
        </w:rPr>
        <w:t>Phiên bản hiện nay là Wf-XML 2.0</w:t>
      </w:r>
      <w:r w:rsidR="00DC3141" w:rsidRPr="00FA268B">
        <w:rPr>
          <w:rStyle w:val="FootnoteReference"/>
          <w:sz w:val="26"/>
          <w:szCs w:val="26"/>
        </w:rPr>
        <w:footnoteReference w:id="16"/>
      </w:r>
      <w:r w:rsidRPr="00FA268B">
        <w:rPr>
          <w:sz w:val="26"/>
          <w:szCs w:val="26"/>
        </w:rPr>
        <w:t xml:space="preserve"> và đang được tiếp tục nghiên cứu, phát triển. Tuy nhiên, các sản phẩm xây dựng với Wf-XML 2.0 không tương thích ngược được với các sản phẩm sử dụng Wf-XML 1.1. </w:t>
      </w:r>
    </w:p>
    <w:p w:rsidR="00E25497" w:rsidRPr="00FA268B" w:rsidRDefault="00E25497" w:rsidP="00FA268B">
      <w:pPr>
        <w:autoSpaceDE w:val="0"/>
        <w:autoSpaceDN w:val="0"/>
        <w:adjustRightInd w:val="0"/>
        <w:spacing w:after="240" w:line="360" w:lineRule="auto"/>
        <w:jc w:val="both"/>
        <w:outlineLvl w:val="0"/>
        <w:rPr>
          <w:rFonts w:ascii="Times New Roman" w:hAnsi="Times New Roman" w:cs="Times New Roman"/>
          <w:sz w:val="26"/>
          <w:szCs w:val="26"/>
          <w:lang w:val="en-US"/>
        </w:rPr>
      </w:pPr>
      <w:r w:rsidRPr="00FA268B">
        <w:rPr>
          <w:rFonts w:ascii="Times New Roman" w:hAnsi="Times New Roman" w:cs="Times New Roman"/>
          <w:sz w:val="26"/>
          <w:szCs w:val="26"/>
          <w:lang w:val="en-US"/>
        </w:rPr>
        <w:t xml:space="preserve">4.3. Các loại </w:t>
      </w:r>
      <w:r w:rsidR="0029367B" w:rsidRPr="00FA268B">
        <w:rPr>
          <w:rFonts w:ascii="Times New Roman" w:hAnsi="Times New Roman" w:cs="Times New Roman"/>
          <w:sz w:val="26"/>
          <w:szCs w:val="26"/>
          <w:lang w:val="en-US"/>
        </w:rPr>
        <w:t>LCV</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sz w:val="26"/>
          <w:szCs w:val="26"/>
          <w:lang w:val="en-US"/>
        </w:rPr>
        <w:lastRenderedPageBreak/>
        <w:t xml:space="preserve">Chuẩn WfMC định ra các loại </w:t>
      </w:r>
      <w:r w:rsidR="0029367B" w:rsidRPr="00FA268B">
        <w:rPr>
          <w:rFonts w:ascii="Times New Roman" w:hAnsi="Times New Roman" w:cs="Times New Roman"/>
          <w:sz w:val="26"/>
          <w:szCs w:val="26"/>
          <w:lang w:val="en-US"/>
        </w:rPr>
        <w:t>LCV</w:t>
      </w:r>
      <w:r w:rsidRPr="00FA268B">
        <w:rPr>
          <w:rFonts w:ascii="Times New Roman" w:hAnsi="Times New Roman" w:cs="Times New Roman"/>
          <w:sz w:val="26"/>
          <w:szCs w:val="26"/>
          <w:lang w:val="en-US"/>
        </w:rPr>
        <w:t xml:space="preserve"> dựa trên quy tắc hoạt động của </w:t>
      </w:r>
      <w:r w:rsidR="0029367B" w:rsidRPr="00FA268B">
        <w:rPr>
          <w:rFonts w:ascii="Times New Roman" w:hAnsi="Times New Roman" w:cs="Times New Roman"/>
          <w:sz w:val="26"/>
          <w:szCs w:val="26"/>
          <w:lang w:val="en-US"/>
        </w:rPr>
        <w:t xml:space="preserve">LCV </w:t>
      </w:r>
      <w:r w:rsidRPr="00FA268B">
        <w:rPr>
          <w:rFonts w:ascii="Times New Roman" w:hAnsi="Times New Roman" w:cs="Times New Roman"/>
          <w:sz w:val="26"/>
          <w:szCs w:val="26"/>
          <w:lang w:val="en-US"/>
        </w:rPr>
        <w:t>và loại nghiệp vụ kinh tế đang được đề cập. Bao gồm</w:t>
      </w:r>
      <w:r w:rsidRPr="00FA268B">
        <w:rPr>
          <w:rFonts w:ascii="Times New Roman" w:hAnsi="Times New Roman" w:cs="Times New Roman"/>
          <w:bCs/>
          <w:noProof w:val="0"/>
          <w:sz w:val="26"/>
          <w:szCs w:val="26"/>
          <w:lang w:val="en-US"/>
        </w:rPr>
        <w:t>: Production, Administrative,  Collaborative, và Ad-Hoc</w:t>
      </w:r>
      <w:r w:rsidR="0029367B" w:rsidRPr="00FA268B">
        <w:rPr>
          <w:rStyle w:val="FootnoteReference"/>
          <w:rFonts w:ascii="Times New Roman" w:hAnsi="Times New Roman" w:cs="Times New Roman"/>
          <w:bCs/>
          <w:noProof w:val="0"/>
          <w:sz w:val="26"/>
          <w:szCs w:val="26"/>
          <w:lang w:val="en-US"/>
        </w:rPr>
        <w:footnoteReference w:id="17"/>
      </w:r>
    </w:p>
    <w:p w:rsidR="00E25497" w:rsidRPr="00FA268B" w:rsidRDefault="0029367B"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w:t>
      </w:r>
      <w:r w:rsidR="00E25497" w:rsidRPr="00FA268B">
        <w:rPr>
          <w:rFonts w:ascii="Times New Roman" w:hAnsi="Times New Roman" w:cs="Times New Roman"/>
          <w:bCs/>
          <w:i/>
          <w:noProof w:val="0"/>
          <w:sz w:val="26"/>
          <w:szCs w:val="26"/>
          <w:u w:val="single"/>
          <w:lang w:val="en-US"/>
        </w:rPr>
        <w:t>1. Production:</w:t>
      </w:r>
      <w:r w:rsidR="00E25497" w:rsidRPr="00FA268B">
        <w:rPr>
          <w:rFonts w:ascii="Times New Roman" w:hAnsi="Times New Roman" w:cs="Times New Roman"/>
          <w:bCs/>
          <w:noProof w:val="0"/>
          <w:sz w:val="26"/>
          <w:szCs w:val="26"/>
          <w:lang w:val="en-US"/>
        </w:rPr>
        <w:t xml:space="preserve"> Quản lý 1 số lượng lớn các tác vụ tương tự nhau, nhằm tối ưu hóa năng suất nghiệp vụ. Cách thức hoạt động của </w:t>
      </w:r>
      <w:r w:rsidRPr="00FA268B">
        <w:rPr>
          <w:rFonts w:ascii="Times New Roman" w:hAnsi="Times New Roman" w:cs="Times New Roman"/>
          <w:bCs/>
          <w:noProof w:val="0"/>
          <w:sz w:val="26"/>
          <w:szCs w:val="26"/>
          <w:lang w:val="en-US"/>
        </w:rPr>
        <w:t>LCV loại này</w:t>
      </w:r>
      <w:r w:rsidR="00E25497" w:rsidRPr="00FA268B">
        <w:rPr>
          <w:rFonts w:ascii="Times New Roman" w:hAnsi="Times New Roman" w:cs="Times New Roman"/>
          <w:bCs/>
          <w:noProof w:val="0"/>
          <w:sz w:val="26"/>
          <w:szCs w:val="26"/>
          <w:lang w:val="en-US"/>
        </w:rPr>
        <w:t xml:space="preserve"> là tự động hóa, nghĩa là các tác vụ bên trong </w:t>
      </w:r>
      <w:r w:rsidR="00274C0D" w:rsidRPr="00FA268B">
        <w:rPr>
          <w:rFonts w:ascii="Times New Roman" w:hAnsi="Times New Roman" w:cs="Times New Roman"/>
          <w:bCs/>
          <w:noProof w:val="0"/>
          <w:sz w:val="26"/>
          <w:szCs w:val="26"/>
          <w:lang w:val="en-US"/>
        </w:rPr>
        <w:t>LCV được thực hiện một</w:t>
      </w:r>
      <w:r w:rsidR="00E25497" w:rsidRPr="00FA268B">
        <w:rPr>
          <w:rFonts w:ascii="Times New Roman" w:hAnsi="Times New Roman" w:cs="Times New Roman"/>
          <w:bCs/>
          <w:noProof w:val="0"/>
          <w:sz w:val="26"/>
          <w:szCs w:val="26"/>
          <w:lang w:val="en-US"/>
        </w:rPr>
        <w:t xml:space="preserve"> cách tự động, con người chỉ tác động lên các công việc không nằm trong tiến trình đã được định nghĩa sẵn, tức là các ngoại lệ (</w:t>
      </w:r>
      <w:r w:rsidR="00E25497" w:rsidRPr="00FA268B">
        <w:rPr>
          <w:rFonts w:ascii="Times New Roman" w:hAnsi="Times New Roman" w:cs="Times New Roman"/>
          <w:bCs/>
          <w:i/>
          <w:noProof w:val="0"/>
          <w:sz w:val="26"/>
          <w:szCs w:val="26"/>
          <w:lang w:val="en-US"/>
        </w:rPr>
        <w:t>exceptions</w:t>
      </w:r>
      <w:r w:rsidR="00E25497" w:rsidRPr="00FA268B">
        <w:rPr>
          <w:rFonts w:ascii="Times New Roman" w:hAnsi="Times New Roman" w:cs="Times New Roman"/>
          <w:bCs/>
          <w:noProof w:val="0"/>
          <w:sz w:val="26"/>
          <w:szCs w:val="26"/>
          <w:lang w:val="en-US"/>
        </w:rPr>
        <w:t xml:space="preserve">). Như vậy,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thời gian và độ phức tạp của các sự kiện cần sự tương tác với con người được giảm thiểu... Việc tối ưu hóa nhằm đạt chất lượng và độ chính xác cao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có thể đạt được bằng cách thi hành các tác vụ có tính lặp lại cao theo cùng 1 phương pháp 1 cách liên tục. Ứng dụng của </w:t>
      </w:r>
      <w:r w:rsidR="00274C0D" w:rsidRPr="00FA268B">
        <w:rPr>
          <w:rFonts w:ascii="Times New Roman" w:hAnsi="Times New Roman" w:cs="Times New Roman"/>
          <w:bCs/>
          <w:noProof w:val="0"/>
          <w:sz w:val="26"/>
          <w:szCs w:val="26"/>
          <w:lang w:val="en-US"/>
        </w:rPr>
        <w:t xml:space="preserve">LCV thuộc loại </w:t>
      </w:r>
      <w:r w:rsidR="00274C0D" w:rsidRPr="00FA268B">
        <w:rPr>
          <w:rFonts w:ascii="Times New Roman" w:hAnsi="Times New Roman" w:cs="Times New Roman"/>
          <w:bCs/>
          <w:i/>
          <w:noProof w:val="0"/>
          <w:sz w:val="26"/>
          <w:szCs w:val="26"/>
          <w:lang w:val="en-US"/>
        </w:rPr>
        <w:t>Production</w:t>
      </w:r>
      <w:r w:rsidR="00E25497" w:rsidRPr="00FA268B">
        <w:rPr>
          <w:rFonts w:ascii="Times New Roman" w:hAnsi="Times New Roman" w:cs="Times New Roman"/>
          <w:bCs/>
          <w:noProof w:val="0"/>
          <w:sz w:val="26"/>
          <w:szCs w:val="26"/>
          <w:lang w:val="en-US"/>
        </w:rPr>
        <w:t xml:space="preserve"> là để quản lý các tiến trình có độ phức tạp cao, đặc biệt có thể kết hợp chặt chẽ với những hệ thống đang tồn tại. Tuy nhiên, xu hướng hiện nay của việc sử dụng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là nhúng các thành phần </w:t>
      </w:r>
      <w:r w:rsidR="00274C0D" w:rsidRPr="00FA268B">
        <w:rPr>
          <w:rFonts w:ascii="Times New Roman" w:hAnsi="Times New Roman" w:cs="Times New Roman"/>
          <w:bCs/>
          <w:noProof w:val="0"/>
          <w:sz w:val="26"/>
          <w:szCs w:val="26"/>
          <w:lang w:val="en-US"/>
        </w:rPr>
        <w:t>chức năng trong LCV</w:t>
      </w:r>
      <w:r w:rsidR="00E25497" w:rsidRPr="00FA268B">
        <w:rPr>
          <w:rFonts w:ascii="Times New Roman" w:hAnsi="Times New Roman" w:cs="Times New Roman"/>
          <w:bCs/>
          <w:noProof w:val="0"/>
          <w:sz w:val="26"/>
          <w:szCs w:val="26"/>
          <w:lang w:val="en-US"/>
        </w:rPr>
        <w:t xml:space="preserve"> vào trong các ứng dụng lớn dưới vai trò như các </w:t>
      </w:r>
      <w:r w:rsidR="00E25497" w:rsidRPr="00FA268B">
        <w:rPr>
          <w:rFonts w:ascii="Times New Roman" w:hAnsi="Times New Roman" w:cs="Times New Roman"/>
          <w:bCs/>
          <w:i/>
          <w:noProof w:val="0"/>
          <w:sz w:val="26"/>
          <w:szCs w:val="26"/>
          <w:lang w:val="en-US"/>
        </w:rPr>
        <w:t>Rules Engine</w:t>
      </w:r>
      <w:r w:rsidR="00E25497" w:rsidRPr="00FA268B">
        <w:rPr>
          <w:rFonts w:ascii="Times New Roman" w:hAnsi="Times New Roman" w:cs="Times New Roman"/>
          <w:bCs/>
          <w:noProof w:val="0"/>
          <w:sz w:val="26"/>
          <w:szCs w:val="26"/>
          <w:lang w:val="en-US"/>
        </w:rPr>
        <w:t xml:space="preserve">. Điều này dẫn đến việc phân chia bên trong loại </w:t>
      </w:r>
      <w:r w:rsidR="00274C0D" w:rsidRPr="00FA268B">
        <w:rPr>
          <w:rFonts w:ascii="Times New Roman" w:hAnsi="Times New Roman" w:cs="Times New Roman"/>
          <w:bCs/>
          <w:noProof w:val="0"/>
          <w:sz w:val="26"/>
          <w:szCs w:val="26"/>
          <w:lang w:val="en-US"/>
        </w:rPr>
        <w:t>LCV</w:t>
      </w:r>
      <w:r w:rsidR="00E25497" w:rsidRPr="00FA268B">
        <w:rPr>
          <w:rFonts w:ascii="Times New Roman" w:hAnsi="Times New Roman" w:cs="Times New Roman"/>
          <w:bCs/>
          <w:noProof w:val="0"/>
          <w:sz w:val="26"/>
          <w:szCs w:val="26"/>
          <w:lang w:val="en-US"/>
        </w:rPr>
        <w:t xml:space="preserve"> này thành 2 loại nhỏ: </w:t>
      </w:r>
      <w:r w:rsidR="00E25497" w:rsidRPr="00FA268B">
        <w:rPr>
          <w:rFonts w:ascii="Times New Roman" w:hAnsi="Times New Roman" w:cs="Times New Roman"/>
          <w:bCs/>
          <w:i/>
          <w:noProof w:val="0"/>
          <w:sz w:val="26"/>
          <w:szCs w:val="26"/>
          <w:lang w:val="en-US"/>
        </w:rPr>
        <w:t>Autonomous Workflow Engines</w:t>
      </w:r>
      <w:r w:rsidR="00E25497" w:rsidRPr="00FA268B">
        <w:rPr>
          <w:rFonts w:ascii="Times New Roman" w:hAnsi="Times New Roman" w:cs="Times New Roman"/>
          <w:bCs/>
          <w:noProof w:val="0"/>
          <w:sz w:val="26"/>
          <w:szCs w:val="26"/>
          <w:lang w:val="en-US"/>
        </w:rPr>
        <w:t xml:space="preserve"> và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Trong đó, sự khác nhau giữa 2 loại này ở chỗ, </w:t>
      </w:r>
      <w:r w:rsidR="00E25497" w:rsidRPr="00FA268B">
        <w:rPr>
          <w:rFonts w:ascii="Times New Roman" w:hAnsi="Times New Roman" w:cs="Times New Roman"/>
          <w:bCs/>
          <w:i/>
          <w:noProof w:val="0"/>
          <w:sz w:val="26"/>
          <w:szCs w:val="26"/>
          <w:lang w:val="en-US"/>
        </w:rPr>
        <w:t>Autonomous Workflow</w:t>
      </w:r>
      <w:r w:rsidR="00E25497" w:rsidRPr="00FA268B">
        <w:rPr>
          <w:rFonts w:ascii="Times New Roman" w:hAnsi="Times New Roman" w:cs="Times New Roman"/>
          <w:bCs/>
          <w:noProof w:val="0"/>
          <w:sz w:val="26"/>
          <w:szCs w:val="26"/>
          <w:lang w:val="en-US"/>
        </w:rPr>
        <w:t xml:space="preserve"> bản thân nó không cần thêm các phần mềm bổ sung, còn </w:t>
      </w:r>
      <w:r w:rsidR="00E25497" w:rsidRPr="00FA268B">
        <w:rPr>
          <w:rFonts w:ascii="Times New Roman" w:hAnsi="Times New Roman" w:cs="Times New Roman"/>
          <w:bCs/>
          <w:i/>
          <w:noProof w:val="0"/>
          <w:sz w:val="26"/>
          <w:szCs w:val="26"/>
          <w:lang w:val="en-US"/>
        </w:rPr>
        <w:t>Embed Workflow</w:t>
      </w:r>
      <w:r w:rsidR="00E25497" w:rsidRPr="00FA268B">
        <w:rPr>
          <w:rFonts w:ascii="Times New Roman" w:hAnsi="Times New Roman" w:cs="Times New Roman"/>
          <w:bCs/>
          <w:noProof w:val="0"/>
          <w:sz w:val="26"/>
          <w:szCs w:val="26"/>
          <w:lang w:val="en-US"/>
        </w:rPr>
        <w:t xml:space="preserve"> cần phải được gắn vào 1 hệ t</w:t>
      </w:r>
      <w:r w:rsidR="00274C0D" w:rsidRPr="00FA268B">
        <w:rPr>
          <w:rFonts w:ascii="Times New Roman" w:hAnsi="Times New Roman" w:cs="Times New Roman"/>
          <w:bCs/>
          <w:noProof w:val="0"/>
          <w:sz w:val="26"/>
          <w:szCs w:val="26"/>
          <w:lang w:val="en-US"/>
        </w:rPr>
        <w:t>hống nào đó, chẳng hạn như hệ thống ERP</w:t>
      </w:r>
      <w:r w:rsidR="00274C0D" w:rsidRPr="00FA268B">
        <w:rPr>
          <w:rStyle w:val="FootnoteReference"/>
          <w:rFonts w:ascii="Times New Roman" w:hAnsi="Times New Roman" w:cs="Times New Roman"/>
          <w:bCs/>
          <w:noProof w:val="0"/>
          <w:sz w:val="26"/>
          <w:szCs w:val="26"/>
          <w:lang w:val="en-US"/>
        </w:rPr>
        <w:footnoteReference w:id="18"/>
      </w:r>
      <w:r w:rsidR="00274C0D"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4.3.1.2. Administrative</w:t>
      </w:r>
      <w:r w:rsidRPr="00FA268B">
        <w:rPr>
          <w:rFonts w:ascii="Times New Roman" w:hAnsi="Times New Roman" w:cs="Times New Roman"/>
          <w:bCs/>
          <w:noProof w:val="0"/>
          <w:sz w:val="26"/>
          <w:szCs w:val="26"/>
          <w:lang w:val="en-US"/>
        </w:rPr>
        <w:t xml:space="preserve">:  Dễ dàng xác định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Thông thường sẽ có có rất nhiều </w:t>
      </w:r>
      <w:r w:rsidR="00274C0D" w:rsidRPr="00FA268B">
        <w:rPr>
          <w:rFonts w:ascii="Times New Roman" w:hAnsi="Times New Roman" w:cs="Times New Roman"/>
          <w:bCs/>
          <w:noProof w:val="0"/>
          <w:sz w:val="26"/>
          <w:szCs w:val="26"/>
          <w:lang w:val="en-US"/>
        </w:rPr>
        <w:t xml:space="preserve">thể hiện LCV </w:t>
      </w:r>
      <w:r w:rsidRPr="00FA268B">
        <w:rPr>
          <w:rFonts w:ascii="Times New Roman" w:hAnsi="Times New Roman" w:cs="Times New Roman"/>
          <w:bCs/>
          <w:noProof w:val="0"/>
          <w:sz w:val="26"/>
          <w:szCs w:val="26"/>
          <w:lang w:val="en-US"/>
        </w:rPr>
        <w:t>cùng thực thi đồng thời, và chúng cần sử dụng 1 lượng lớn nhân viên</w:t>
      </w:r>
      <w:r w:rsidR="00274C0D" w:rsidRPr="00FA268B">
        <w:rPr>
          <w:rFonts w:ascii="Times New Roman" w:hAnsi="Times New Roman" w:cs="Times New Roman"/>
          <w:bCs/>
          <w:noProof w:val="0"/>
          <w:sz w:val="26"/>
          <w:szCs w:val="26"/>
          <w:lang w:val="en-US"/>
        </w:rPr>
        <w:t>. Thể hiện LCV luôn dc tạo ra từ trong chương trình</w:t>
      </w:r>
      <w:r w:rsidRPr="00FA268B">
        <w:rPr>
          <w:rFonts w:ascii="Times New Roman" w:hAnsi="Times New Roman" w:cs="Times New Roman"/>
          <w:bCs/>
          <w:noProof w:val="0"/>
          <w:sz w:val="26"/>
          <w:szCs w:val="26"/>
          <w:lang w:val="en-US"/>
        </w:rPr>
        <w:t xml:space="preserve">, và nếu </w:t>
      </w:r>
      <w:r w:rsidR="00274C0D" w:rsidRPr="00FA268B">
        <w:rPr>
          <w:rFonts w:ascii="Times New Roman" w:hAnsi="Times New Roman" w:cs="Times New Roman"/>
          <w:bCs/>
          <w:noProof w:val="0"/>
          <w:sz w:val="26"/>
          <w:szCs w:val="26"/>
          <w:lang w:val="en-US"/>
        </w:rPr>
        <w:t>chương trình đó</w:t>
      </w:r>
      <w:r w:rsidRPr="00FA268B">
        <w:rPr>
          <w:rFonts w:ascii="Times New Roman" w:hAnsi="Times New Roman" w:cs="Times New Roman"/>
          <w:bCs/>
          <w:noProof w:val="0"/>
          <w:sz w:val="26"/>
          <w:szCs w:val="26"/>
          <w:lang w:val="en-US"/>
        </w:rPr>
        <w:t xml:space="preserve"> quá phức tạp, thì họ chỉ cần sử du</w:t>
      </w:r>
      <w:r w:rsidR="00274C0D" w:rsidRPr="00FA268B">
        <w:rPr>
          <w:rFonts w:ascii="Times New Roman" w:hAnsi="Times New Roman" w:cs="Times New Roman"/>
          <w:bCs/>
          <w:noProof w:val="0"/>
          <w:sz w:val="26"/>
          <w:szCs w:val="26"/>
          <w:lang w:val="en-US"/>
        </w:rPr>
        <w:t>̣ng chương trình khác</w:t>
      </w:r>
      <w:r w:rsidRPr="00FA268B">
        <w:rPr>
          <w:rFonts w:ascii="Times New Roman" w:hAnsi="Times New Roman" w:cs="Times New Roman"/>
          <w:bCs/>
          <w:noProof w:val="0"/>
          <w:sz w:val="26"/>
          <w:szCs w:val="26"/>
          <w:lang w:val="en-US"/>
        </w:rPr>
        <w:t xml:space="preserve">. </w:t>
      </w:r>
      <w:r w:rsidR="00274C0D" w:rsidRPr="00FA268B">
        <w:rPr>
          <w:rFonts w:ascii="Times New Roman" w:hAnsi="Times New Roman" w:cs="Times New Roman"/>
          <w:bCs/>
          <w:noProof w:val="0"/>
          <w:sz w:val="26"/>
          <w:szCs w:val="26"/>
          <w:lang w:val="en-US"/>
        </w:rPr>
        <w:t>Điều này có nghĩa là loại LCV</w:t>
      </w:r>
      <w:r w:rsidRPr="00FA268B">
        <w:rPr>
          <w:rFonts w:ascii="Times New Roman" w:hAnsi="Times New Roman" w:cs="Times New Roman"/>
          <w:bCs/>
          <w:noProof w:val="0"/>
          <w:sz w:val="26"/>
          <w:szCs w:val="26"/>
          <w:lang w:val="en-US"/>
        </w:rPr>
        <w:t xml:space="preserve"> này rất linh hoạt trong việc sử dụng các chương trình quản lý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Như vậy, tính linh hoạt ở đây quan trọng </w:t>
      </w:r>
      <w:r w:rsidRPr="00FA268B">
        <w:rPr>
          <w:rFonts w:ascii="Times New Roman" w:hAnsi="Times New Roman" w:cs="Times New Roman"/>
          <w:bCs/>
          <w:noProof w:val="0"/>
          <w:sz w:val="26"/>
          <w:szCs w:val="26"/>
          <w:lang w:val="en-US"/>
        </w:rPr>
        <w:lastRenderedPageBreak/>
        <w:t xml:space="preserve">hơn năng suất, và những hệ thống theo dạng này xử lý các trường hợp mỗi giờ với cường độ thấp hơn từ 1 đến 2 lần so với các hệ thống </w:t>
      </w:r>
      <w:r w:rsidRPr="00FA268B">
        <w:rPr>
          <w:rFonts w:ascii="Times New Roman" w:hAnsi="Times New Roman" w:cs="Times New Roman"/>
          <w:bCs/>
          <w:i/>
          <w:noProof w:val="0"/>
          <w:sz w:val="26"/>
          <w:szCs w:val="26"/>
          <w:lang w:val="en-US"/>
        </w:rPr>
        <w:t>Production Workflow</w:t>
      </w:r>
      <w:r w:rsidRPr="00FA268B">
        <w:rPr>
          <w:rFonts w:ascii="Times New Roman" w:hAnsi="Times New Roman" w:cs="Times New Roman"/>
          <w:bCs/>
          <w:noProof w:val="0"/>
          <w:sz w:val="26"/>
          <w:szCs w:val="26"/>
          <w:lang w:val="en-US"/>
        </w:rPr>
        <w:t>.</w:t>
      </w:r>
    </w:p>
    <w:p w:rsidR="00E25497" w:rsidRPr="00FA268B" w:rsidRDefault="00E25497" w:rsidP="00FA268B">
      <w:pPr>
        <w:autoSpaceDE w:val="0"/>
        <w:autoSpaceDN w:val="0"/>
        <w:adjustRightInd w:val="0"/>
        <w:spacing w:after="240" w:line="360" w:lineRule="auto"/>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4.3.1.3. Collaborative:</w:t>
      </w:r>
      <w:r w:rsidRPr="00FA268B">
        <w:rPr>
          <w:rFonts w:ascii="Times New Roman" w:hAnsi="Times New Roman" w:cs="Times New Roman"/>
          <w:bCs/>
          <w:noProof w:val="0"/>
          <w:sz w:val="26"/>
          <w:szCs w:val="26"/>
          <w:lang w:val="en-US"/>
        </w:rPr>
        <w:t xml:space="preserve"> Tập trung vào các hoạt động làm việc nhóm. Các nhóm cùng hoạt động với nhau để xây dựng 1 mục tiêu chung, từ những nhóm nhỏ, hướng đề tài, đến những nhóm người khác nhau có cùng 1 mục tiêu chung... Hiệu quả của việc sử dụng mô hình </w:t>
      </w:r>
      <w:r w:rsidR="00274C0D"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xml:space="preserve"> này để</w:t>
      </w:r>
      <w:r w:rsidR="000C7F0E" w:rsidRPr="00FA268B">
        <w:rPr>
          <w:rFonts w:ascii="Times New Roman" w:hAnsi="Times New Roman" w:cs="Times New Roman"/>
          <w:bCs/>
          <w:noProof w:val="0"/>
          <w:sz w:val="26"/>
          <w:szCs w:val="26"/>
          <w:lang w:val="en-US"/>
        </w:rPr>
        <w:t xml:space="preserve"> là</w:t>
      </w:r>
      <w:r w:rsidRPr="00FA268B">
        <w:rPr>
          <w:rFonts w:ascii="Times New Roman" w:hAnsi="Times New Roman" w:cs="Times New Roman"/>
          <w:bCs/>
          <w:noProof w:val="0"/>
          <w:sz w:val="26"/>
          <w:szCs w:val="26"/>
          <w:lang w:val="en-US"/>
        </w:rPr>
        <w:t xml:space="preserve"> hỗ trợ làm việc nhóm</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hiện nay được xem như 1 yếu tố quan trọng trong sự thành công của các doanh nghiệp. Lợi ích của </w:t>
      </w:r>
      <w:r w:rsidR="000C7F0E" w:rsidRPr="00FA268B">
        <w:rPr>
          <w:rFonts w:ascii="Times New Roman" w:hAnsi="Times New Roman" w:cs="Times New Roman"/>
          <w:bCs/>
          <w:noProof w:val="0"/>
          <w:sz w:val="26"/>
          <w:szCs w:val="26"/>
          <w:lang w:val="en-US"/>
        </w:rPr>
        <w:t xml:space="preserve">việc sử dụng </w:t>
      </w:r>
      <w:r w:rsidRPr="00FA268B">
        <w:rPr>
          <w:rFonts w:ascii="Times New Roman" w:hAnsi="Times New Roman" w:cs="Times New Roman"/>
          <w:bCs/>
          <w:noProof w:val="0"/>
          <w:sz w:val="26"/>
          <w:szCs w:val="26"/>
          <w:lang w:val="en-US"/>
        </w:rPr>
        <w:t xml:space="preserve">Internet và www hổ trợ liên lạc nhóm giữa các doanh nghiệp cũng là 1 thành công thực tế trong hầu hết các tổ chức.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ở đây không cứng nhắc mà có thể thường xuyên được thay đổi, Thỉnh thoảng người ta gọi</w:t>
      </w:r>
      <w:r w:rsidR="000C7F0E" w:rsidRPr="00FA268B">
        <w:rPr>
          <w:rFonts w:ascii="Times New Roman" w:hAnsi="Times New Roman" w:cs="Times New Roman"/>
          <w:bCs/>
          <w:noProof w:val="0"/>
          <w:sz w:val="26"/>
          <w:szCs w:val="26"/>
          <w:lang w:val="en-US"/>
        </w:rPr>
        <w:t xml:space="preserve"> các chương trình theo loại này</w:t>
      </w:r>
      <w:r w:rsidRPr="00FA268B">
        <w:rPr>
          <w:rFonts w:ascii="Times New Roman" w:hAnsi="Times New Roman" w:cs="Times New Roman"/>
          <w:bCs/>
          <w:noProof w:val="0"/>
          <w:sz w:val="26"/>
          <w:szCs w:val="26"/>
          <w:lang w:val="en-US"/>
        </w:rPr>
        <w:t xml:space="preserve"> là </w:t>
      </w:r>
      <w:r w:rsidRPr="00FA268B">
        <w:rPr>
          <w:rFonts w:ascii="Times New Roman" w:hAnsi="Times New Roman" w:cs="Times New Roman"/>
          <w:bCs/>
          <w:i/>
          <w:noProof w:val="0"/>
          <w:sz w:val="26"/>
          <w:szCs w:val="26"/>
          <w:lang w:val="en-US"/>
        </w:rPr>
        <w:t>Groupware</w:t>
      </w:r>
      <w:r w:rsidR="000C7F0E" w:rsidRPr="00FA268B">
        <w:rPr>
          <w:rStyle w:val="FootnoteReference"/>
          <w:rFonts w:ascii="Times New Roman" w:hAnsi="Times New Roman" w:cs="Times New Roman"/>
          <w:bCs/>
          <w:i/>
          <w:noProof w:val="0"/>
          <w:sz w:val="26"/>
          <w:szCs w:val="26"/>
          <w:lang w:val="en-US"/>
        </w:rPr>
        <w:footnoteReference w:id="19"/>
      </w:r>
      <w:r w:rsidRPr="00FA268B">
        <w:rPr>
          <w:rFonts w:ascii="Times New Roman" w:hAnsi="Times New Roman" w:cs="Times New Roman"/>
          <w:bCs/>
          <w:noProof w:val="0"/>
          <w:sz w:val="26"/>
          <w:szCs w:val="26"/>
          <w:lang w:val="en-US"/>
        </w:rPr>
        <w:t>. Dĩ nhiên là có rất nhiều loại Groupware không được xem như 1</w:t>
      </w:r>
      <w:r w:rsidR="000C7F0E" w:rsidRPr="00FA268B">
        <w:rPr>
          <w:rFonts w:ascii="Times New Roman" w:hAnsi="Times New Roman" w:cs="Times New Roman"/>
          <w:bCs/>
          <w:noProof w:val="0"/>
          <w:sz w:val="26"/>
          <w:szCs w:val="26"/>
          <w:lang w:val="en-US"/>
        </w:rPr>
        <w:t xml:space="preserve"> ứng dụng LCV loại Collaborative</w:t>
      </w:r>
      <w:r w:rsidRPr="00FA268B">
        <w:rPr>
          <w:rFonts w:ascii="Times New Roman" w:hAnsi="Times New Roman" w:cs="Times New Roman"/>
          <w:bCs/>
          <w:noProof w:val="0"/>
          <w:sz w:val="26"/>
          <w:szCs w:val="26"/>
          <w:lang w:val="en-US"/>
        </w:rPr>
        <w:t xml:space="preserve">, chẳng hạn như </w:t>
      </w:r>
      <w:r w:rsidRPr="00FA268B">
        <w:rPr>
          <w:rFonts w:ascii="Times New Roman" w:hAnsi="Times New Roman" w:cs="Times New Roman"/>
          <w:bCs/>
          <w:i/>
          <w:noProof w:val="0"/>
          <w:sz w:val="26"/>
          <w:szCs w:val="26"/>
          <w:lang w:val="en-US"/>
        </w:rPr>
        <w:t>Bulletin Boards</w:t>
      </w:r>
      <w:r w:rsidR="000C7F0E" w:rsidRPr="00FA268B">
        <w:rPr>
          <w:rStyle w:val="FootnoteReference"/>
          <w:rFonts w:ascii="Times New Roman" w:hAnsi="Times New Roman" w:cs="Times New Roman"/>
          <w:bCs/>
          <w:i/>
          <w:noProof w:val="0"/>
          <w:sz w:val="26"/>
          <w:szCs w:val="26"/>
          <w:lang w:val="en-US"/>
        </w:rPr>
        <w:footnoteReference w:id="20"/>
      </w:r>
      <w:r w:rsidRPr="00FA268B">
        <w:rPr>
          <w:rFonts w:ascii="Times New Roman" w:hAnsi="Times New Roman" w:cs="Times New Roman"/>
          <w:bCs/>
          <w:noProof w:val="0"/>
          <w:sz w:val="26"/>
          <w:szCs w:val="26"/>
          <w:lang w:val="en-US"/>
        </w:rPr>
        <w:t xml:space="preserve"> hay </w:t>
      </w:r>
      <w:r w:rsidRPr="00FA268B">
        <w:rPr>
          <w:rFonts w:ascii="Times New Roman" w:hAnsi="Times New Roman" w:cs="Times New Roman"/>
          <w:bCs/>
          <w:i/>
          <w:noProof w:val="0"/>
          <w:sz w:val="26"/>
          <w:szCs w:val="26"/>
          <w:lang w:val="en-US"/>
        </w:rPr>
        <w:t>videoconference</w:t>
      </w:r>
      <w:r w:rsidR="000C7F0E" w:rsidRPr="00FA268B">
        <w:rPr>
          <w:rStyle w:val="FootnoteReference"/>
          <w:rFonts w:ascii="Times New Roman" w:hAnsi="Times New Roman" w:cs="Times New Roman"/>
          <w:bCs/>
          <w:i/>
          <w:noProof w:val="0"/>
          <w:sz w:val="26"/>
          <w:szCs w:val="26"/>
          <w:lang w:val="en-US"/>
        </w:rPr>
        <w:footnoteReference w:id="21"/>
      </w:r>
      <w:r w:rsidRPr="00FA268B">
        <w:rPr>
          <w:rFonts w:ascii="Times New Roman" w:hAnsi="Times New Roman" w:cs="Times New Roman"/>
          <w:bCs/>
          <w:noProof w:val="0"/>
          <w:sz w:val="26"/>
          <w:szCs w:val="26"/>
          <w:lang w:val="en-US"/>
        </w:rPr>
        <w:t>.</w:t>
      </w:r>
    </w:p>
    <w:p w:rsidR="00594243" w:rsidRDefault="00E25497" w:rsidP="00FA268B">
      <w:pPr>
        <w:pStyle w:val="ListParagraph"/>
        <w:spacing w:after="240" w:line="360" w:lineRule="auto"/>
        <w:ind w:left="0"/>
        <w:jc w:val="both"/>
        <w:rPr>
          <w:rFonts w:ascii="Times New Roman" w:hAnsi="Times New Roman" w:cs="Times New Roman"/>
          <w:bCs/>
          <w:noProof w:val="0"/>
          <w:sz w:val="26"/>
          <w:szCs w:val="26"/>
          <w:lang w:val="en-US"/>
        </w:rPr>
      </w:pPr>
      <w:r w:rsidRPr="00FA268B">
        <w:rPr>
          <w:rFonts w:ascii="Times New Roman" w:hAnsi="Times New Roman" w:cs="Times New Roman"/>
          <w:bCs/>
          <w:i/>
          <w:noProof w:val="0"/>
          <w:sz w:val="26"/>
          <w:szCs w:val="26"/>
          <w:u w:val="single"/>
          <w:lang w:val="en-US"/>
        </w:rPr>
        <w:t>4.3.1.4. Ad-Hoc:</w:t>
      </w:r>
      <w:r w:rsidRPr="00FA268B">
        <w:rPr>
          <w:rFonts w:ascii="Times New Roman" w:hAnsi="Times New Roman" w:cs="Times New Roman"/>
          <w:bCs/>
          <w:noProof w:val="0"/>
          <w:sz w:val="26"/>
          <w:szCs w:val="26"/>
          <w:lang w:val="en-US"/>
        </w:rPr>
        <w:t xml:space="preserve"> Cho phép người dùng tạo ra và sửa đổi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nhanh chóng và dể dàng để đáp ứng các trường hợp phát sinh. Như thế</w:t>
      </w:r>
      <w:r w:rsidR="000C7F0E" w:rsidRPr="00FA268B">
        <w:rPr>
          <w:rFonts w:ascii="Times New Roman" w:hAnsi="Times New Roman" w:cs="Times New Roman"/>
          <w:bCs/>
          <w:noProof w:val="0"/>
          <w:sz w:val="26"/>
          <w:szCs w:val="26"/>
          <w:lang w:val="en-US"/>
        </w:rPr>
        <w:t>,</w:t>
      </w:r>
      <w:r w:rsidRPr="00FA268B">
        <w:rPr>
          <w:rFonts w:ascii="Times New Roman" w:hAnsi="Times New Roman" w:cs="Times New Roman"/>
          <w:bCs/>
          <w:noProof w:val="0"/>
          <w:sz w:val="26"/>
          <w:szCs w:val="26"/>
          <w:lang w:val="en-US"/>
        </w:rPr>
        <w:t xml:space="preserve"> Ad-Hoc có thể có rất nhiều </w:t>
      </w:r>
      <w:r w:rsidR="000C7F0E" w:rsidRPr="00FA268B">
        <w:rPr>
          <w:rFonts w:ascii="Times New Roman" w:hAnsi="Times New Roman" w:cs="Times New Roman"/>
          <w:bCs/>
          <w:noProof w:val="0"/>
          <w:sz w:val="26"/>
          <w:szCs w:val="26"/>
          <w:lang w:val="en-US"/>
        </w:rPr>
        <w:t>định nghĩa LCV</w:t>
      </w:r>
      <w:r w:rsidRPr="00FA268B">
        <w:rPr>
          <w:rFonts w:ascii="Times New Roman" w:hAnsi="Times New Roman" w:cs="Times New Roman"/>
          <w:bCs/>
          <w:noProof w:val="0"/>
          <w:sz w:val="26"/>
          <w:szCs w:val="26"/>
          <w:lang w:val="en-US"/>
        </w:rPr>
        <w:t xml:space="preserve">. Ad-hoc Workflow tối đa hóa tính linh hoạt trong các lĩnh vực mà bảo mật không phải là vấn đề chính yếu. Nghĩa là, chẳng hạn với các </w:t>
      </w:r>
      <w:r w:rsidR="000C7F0E" w:rsidRPr="00FA268B">
        <w:rPr>
          <w:rFonts w:ascii="Times New Roman" w:hAnsi="Times New Roman" w:cs="Times New Roman"/>
          <w:bCs/>
          <w:noProof w:val="0"/>
          <w:sz w:val="26"/>
          <w:szCs w:val="26"/>
          <w:lang w:val="en-US"/>
        </w:rPr>
        <w:t>LCV loại Production</w:t>
      </w:r>
      <w:r w:rsidRPr="00FA268B">
        <w:rPr>
          <w:rFonts w:ascii="Times New Roman" w:hAnsi="Times New Roman" w:cs="Times New Roman"/>
          <w:bCs/>
          <w:noProof w:val="0"/>
          <w:sz w:val="26"/>
          <w:szCs w:val="26"/>
          <w:lang w:val="en-US"/>
        </w:rPr>
        <w:t xml:space="preserve"> thì Tổ chức, doanh nghiệp là người sở hữu </w:t>
      </w:r>
      <w:r w:rsidR="000C7F0E" w:rsidRPr="00FA268B">
        <w:rPr>
          <w:rFonts w:ascii="Times New Roman" w:hAnsi="Times New Roman" w:cs="Times New Roman"/>
          <w:bCs/>
          <w:noProof w:val="0"/>
          <w:sz w:val="26"/>
          <w:szCs w:val="26"/>
          <w:lang w:val="en-US"/>
        </w:rPr>
        <w:t>LCV</w:t>
      </w:r>
      <w:r w:rsidRPr="00FA268B">
        <w:rPr>
          <w:rFonts w:ascii="Times New Roman" w:hAnsi="Times New Roman" w:cs="Times New Roman"/>
          <w:bCs/>
          <w:noProof w:val="0"/>
          <w:sz w:val="26"/>
          <w:szCs w:val="26"/>
          <w:lang w:val="en-US"/>
        </w:rPr>
        <w:t>, còn ở Ad-Hoc thì các</w:t>
      </w:r>
      <w:r w:rsidR="000C7F0E" w:rsidRPr="00FA268B">
        <w:rPr>
          <w:rFonts w:ascii="Times New Roman" w:hAnsi="Times New Roman" w:cs="Times New Roman"/>
          <w:bCs/>
          <w:noProof w:val="0"/>
          <w:sz w:val="26"/>
          <w:szCs w:val="26"/>
          <w:lang w:val="en-US"/>
        </w:rPr>
        <w:t xml:space="preserve"> người sử dụng ứng dụng </w:t>
      </w:r>
      <w:r w:rsidRPr="00FA268B">
        <w:rPr>
          <w:rFonts w:ascii="Times New Roman" w:hAnsi="Times New Roman" w:cs="Times New Roman"/>
          <w:bCs/>
          <w:noProof w:val="0"/>
          <w:sz w:val="26"/>
          <w:szCs w:val="26"/>
          <w:lang w:val="en-US"/>
        </w:rPr>
        <w:t>có thể có tiến trình riêng của họ.</w:t>
      </w:r>
    </w:p>
    <w:p w:rsidR="003A5FCF" w:rsidRDefault="003A5FCF" w:rsidP="00FA268B">
      <w:pPr>
        <w:pStyle w:val="ListParagraph"/>
        <w:spacing w:after="240" w:line="360" w:lineRule="auto"/>
        <w:ind w:left="0"/>
        <w:jc w:val="both"/>
        <w:rPr>
          <w:rFonts w:ascii="Times New Roman" w:hAnsi="Times New Roman" w:cs="Times New Roman"/>
          <w:bCs/>
          <w:noProof w:val="0"/>
          <w:sz w:val="26"/>
          <w:szCs w:val="26"/>
          <w:lang w:val="en-US"/>
        </w:rPr>
      </w:pPr>
      <w:commentRangeStart w:id="57"/>
      <w:r>
        <w:rPr>
          <w:rFonts w:ascii="Times New Roman" w:hAnsi="Times New Roman" w:cs="Times New Roman"/>
          <w:bCs/>
          <w:noProof w:val="0"/>
          <w:sz w:val="26"/>
          <w:szCs w:val="26"/>
          <w:lang w:val="en-US"/>
        </w:rPr>
        <w:t xml:space="preserve">5. </w:t>
      </w:r>
      <w:r w:rsidR="00511152">
        <w:rPr>
          <w:rFonts w:ascii="Times New Roman" w:hAnsi="Times New Roman" w:cs="Times New Roman"/>
          <w:bCs/>
          <w:noProof w:val="0"/>
          <w:sz w:val="26"/>
          <w:szCs w:val="26"/>
          <w:lang w:val="en-US"/>
        </w:rPr>
        <w:t xml:space="preserve">Yêu cầu của một ứng dụng quản lý </w:t>
      </w:r>
      <w:r w:rsidR="006557D0">
        <w:rPr>
          <w:rFonts w:ascii="Times New Roman" w:hAnsi="Times New Roman" w:cs="Times New Roman"/>
          <w:bCs/>
          <w:noProof w:val="0"/>
          <w:sz w:val="26"/>
          <w:szCs w:val="26"/>
          <w:lang w:val="en-US"/>
        </w:rPr>
        <w:t>LCV</w:t>
      </w:r>
      <w:r w:rsidR="00511152">
        <w:rPr>
          <w:rFonts w:ascii="Times New Roman" w:hAnsi="Times New Roman" w:cs="Times New Roman"/>
          <w:bCs/>
          <w:noProof w:val="0"/>
          <w:sz w:val="26"/>
          <w:szCs w:val="26"/>
          <w:lang w:val="en-US"/>
        </w:rPr>
        <w:t xml:space="preserve"> tổng quát</w:t>
      </w:r>
      <w:commentRangeEnd w:id="57"/>
      <w:r w:rsidR="00BA57E6">
        <w:rPr>
          <w:rStyle w:val="CommentReference"/>
        </w:rPr>
        <w:commentReference w:id="57"/>
      </w:r>
    </w:p>
    <w:p w:rsidR="00F749D7" w:rsidRDefault="00A009A9" w:rsidP="00FA268B">
      <w:pPr>
        <w:pStyle w:val="ListParagraph"/>
        <w:spacing w:after="240" w:line="360" w:lineRule="auto"/>
        <w:ind w:left="0"/>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 xml:space="preserve">Để đáp ứng nhu cầu của doanh nghiệp, các ứng dụng hỗ trợ quản lý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tổng quát cần đáp ứng rất nhiều yêu cầu về nhiều mặ</w:t>
      </w:r>
      <w:r w:rsidR="0026503C">
        <w:rPr>
          <w:rFonts w:ascii="Times New Roman" w:hAnsi="Times New Roman" w:cs="Times New Roman"/>
          <w:bCs/>
          <w:noProof w:val="0"/>
          <w:sz w:val="26"/>
          <w:szCs w:val="26"/>
          <w:lang w:val="en-US"/>
        </w:rPr>
        <w:t>t:</w:t>
      </w:r>
    </w:p>
    <w:p w:rsidR="00A009A9" w:rsidRDefault="00A009A9"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Về hiệu suất làm việc, ứng dụng cần phải đạt hiệu suất làm việc cao, nghĩa là cùng một lúc có thể chạy song song nhiều thể hiện LCV mà không gặp trở ngại</w:t>
      </w:r>
    </w:p>
    <w:p w:rsidR="0026503C" w:rsidRDefault="00A009A9"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 xml:space="preserve">Về mức độ linh hoạt, ứng dụng cần phải thể hiện sự linh hoạt tốt nhất có thể. Nghĩa là ứng dụng được thiết kế sao cho có thể thích hợp với nhiều luồng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w:t>
      </w:r>
      <w:r>
        <w:rPr>
          <w:rFonts w:ascii="Times New Roman" w:hAnsi="Times New Roman" w:cs="Times New Roman"/>
          <w:bCs/>
          <w:noProof w:val="0"/>
          <w:sz w:val="26"/>
          <w:szCs w:val="26"/>
          <w:lang w:val="en-US"/>
        </w:rPr>
        <w:lastRenderedPageBreak/>
        <w:t xml:space="preserve">khác nhau. Bởi trong doanh nghiệp hiện nay, có rất nhiều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cùng tồn tại song song. </w:t>
      </w:r>
      <w:r w:rsidR="0026503C">
        <w:rPr>
          <w:rFonts w:ascii="Times New Roman" w:hAnsi="Times New Roman" w:cs="Times New Roman"/>
          <w:bCs/>
          <w:noProof w:val="0"/>
          <w:sz w:val="26"/>
          <w:szCs w:val="26"/>
          <w:lang w:val="en-US"/>
        </w:rPr>
        <w:t xml:space="preserve">Chẳng hạn như, </w:t>
      </w:r>
      <w:r>
        <w:rPr>
          <w:rFonts w:ascii="Times New Roman" w:hAnsi="Times New Roman" w:cs="Times New Roman"/>
          <w:bCs/>
          <w:noProof w:val="0"/>
          <w:sz w:val="26"/>
          <w:szCs w:val="26"/>
          <w:lang w:val="en-US"/>
        </w:rPr>
        <w:t xml:space="preserve">trong một trường đại học có thể sẽ có những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như: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quản lý hồ sơ công văn,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tổ chức thi học kì,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tuyển sinh đại học,... Vì thế, nếu ứng với mỗi </w:t>
      </w:r>
      <w:r w:rsidR="006557D0">
        <w:rPr>
          <w:rFonts w:ascii="Times New Roman" w:hAnsi="Times New Roman" w:cs="Times New Roman"/>
          <w:bCs/>
          <w:noProof w:val="0"/>
          <w:sz w:val="26"/>
          <w:szCs w:val="26"/>
          <w:lang w:val="en-US"/>
        </w:rPr>
        <w:t>LCV</w:t>
      </w:r>
      <w:r>
        <w:rPr>
          <w:rFonts w:ascii="Times New Roman" w:hAnsi="Times New Roman" w:cs="Times New Roman"/>
          <w:bCs/>
          <w:noProof w:val="0"/>
          <w:sz w:val="26"/>
          <w:szCs w:val="26"/>
          <w:lang w:val="en-US"/>
        </w:rPr>
        <w:t xml:space="preserve"> khác nhau phải sử dụng một ứng dụng hỗ trợ khác nhau thì thật sự rất khó khăn cho doanh nghiệp, ngay </w:t>
      </w:r>
      <w:r w:rsidR="0026503C">
        <w:rPr>
          <w:rFonts w:ascii="Times New Roman" w:hAnsi="Times New Roman" w:cs="Times New Roman"/>
          <w:bCs/>
          <w:noProof w:val="0"/>
          <w:sz w:val="26"/>
          <w:szCs w:val="26"/>
          <w:lang w:val="en-US"/>
        </w:rPr>
        <w:t xml:space="preserve">cả </w:t>
      </w:r>
      <w:r>
        <w:rPr>
          <w:rFonts w:ascii="Times New Roman" w:hAnsi="Times New Roman" w:cs="Times New Roman"/>
          <w:bCs/>
          <w:noProof w:val="0"/>
          <w:sz w:val="26"/>
          <w:szCs w:val="26"/>
          <w:lang w:val="en-US"/>
        </w:rPr>
        <w:t>trong việc quản lý các ứng dụng, chứ chưa nói gì đến việc sử dụng chúng (vì mỗi ứng dụng khác nhau sẽ có thể có cách sử dụng khác nhau, và khó thống nhất cơ sở dữ liệu chung...)</w:t>
      </w:r>
    </w:p>
    <w:p w:rsidR="00A009A9" w:rsidRDefault="0026503C"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C</w:t>
      </w:r>
      <w:r w:rsidR="00A009A9">
        <w:rPr>
          <w:rFonts w:ascii="Times New Roman" w:hAnsi="Times New Roman" w:cs="Times New Roman"/>
          <w:bCs/>
          <w:noProof w:val="0"/>
          <w:sz w:val="26"/>
          <w:szCs w:val="26"/>
          <w:lang w:val="en-US"/>
        </w:rPr>
        <w:t>hia sẻ, dùng chung dữ liệu với cơ sở dữ liệu vốn có của doanh nghiệp, và tự động cập nhật thông tin tương ứng của từng thể hiện LCV</w:t>
      </w:r>
    </w:p>
    <w:p w:rsidR="005F47CF" w:rsidRDefault="005F47CF" w:rsidP="0026503C">
      <w:pPr>
        <w:pStyle w:val="ListParagraph"/>
        <w:numPr>
          <w:ilvl w:val="0"/>
          <w:numId w:val="6"/>
        </w:numPr>
        <w:spacing w:after="240" w:line="360" w:lineRule="auto"/>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t>Về khả năng hỗ trợ quản lý, ứng dụng cần hỗ trợ người quản lý sao cho họ có thể thông qua ứng dụng nắm bắt được tình hình của từng thể hiện LCV, đồng thời kiểm soát, điều phối chúng. Nghĩa là ứng dụng phải có khả năng:</w:t>
      </w:r>
    </w:p>
    <w:p w:rsidR="000F53C9" w:rsidRPr="0026503C" w:rsidRDefault="005F47CF"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Cho phép người quản lý có thể thấy được thông tin của từng thể hiện LCV đang thực thi ở dạng hình ảnh dễ hiểu (biểu đồ, sơ đồ...), đồng thời cho phép kiểm soát chúng (runback</w:t>
      </w:r>
      <w:r w:rsidR="000F53C9">
        <w:rPr>
          <w:rStyle w:val="FootnoteReference"/>
          <w:rFonts w:ascii="Times New Roman" w:hAnsi="Times New Roman" w:cs="Times New Roman"/>
          <w:bCs/>
          <w:noProof w:val="0"/>
          <w:sz w:val="26"/>
          <w:szCs w:val="26"/>
          <w:lang w:val="en-US"/>
        </w:rPr>
        <w:footnoteReference w:id="22"/>
      </w:r>
      <w:r w:rsidRPr="0026503C">
        <w:rPr>
          <w:rFonts w:ascii="Times New Roman" w:hAnsi="Times New Roman" w:cs="Times New Roman"/>
          <w:bCs/>
          <w:noProof w:val="0"/>
          <w:sz w:val="26"/>
          <w:szCs w:val="26"/>
          <w:lang w:val="en-US"/>
        </w:rPr>
        <w:t xml:space="preserve"> 1 tác vụ đang thực thi, thấy được tình trạng cụ thể, có cảnh báo khi có vấn đề xảy ra, xem được các tài liệu đi kèm ứng với từng tác vụ con</w:t>
      </w:r>
    </w:p>
    <w:p w:rsidR="000F53C9" w:rsidRPr="0026503C" w:rsidRDefault="000F53C9"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T</w:t>
      </w:r>
      <w:r w:rsidR="005F47CF" w:rsidRPr="0026503C">
        <w:rPr>
          <w:rFonts w:ascii="Times New Roman" w:hAnsi="Times New Roman" w:cs="Times New Roman"/>
          <w:bCs/>
          <w:noProof w:val="0"/>
          <w:sz w:val="26"/>
          <w:szCs w:val="26"/>
          <w:lang w:val="en-US"/>
        </w:rPr>
        <w:t xml:space="preserve">hống kê lại các kết quả thực hiện theo yêu cầu của quản lý và cho phép tự thiết kế các kiểu thống kê phù hợp... </w:t>
      </w:r>
    </w:p>
    <w:p w:rsidR="000F53C9" w:rsidRPr="0026503C" w:rsidRDefault="000F53C9"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 xml:space="preserve">Cho </w:t>
      </w:r>
      <w:r w:rsidR="005F47CF" w:rsidRPr="0026503C">
        <w:rPr>
          <w:rFonts w:ascii="Times New Roman" w:hAnsi="Times New Roman" w:cs="Times New Roman"/>
          <w:bCs/>
          <w:noProof w:val="0"/>
          <w:sz w:val="26"/>
          <w:szCs w:val="26"/>
          <w:lang w:val="en-US"/>
        </w:rPr>
        <w:t xml:space="preserve">phép phân công, cập nhật phân công từng tác vụ sao cho hợp với từng thời điểm thực tại. </w:t>
      </w:r>
    </w:p>
    <w:p w:rsidR="000F53C9" w:rsidRPr="0026503C" w:rsidRDefault="005F47CF"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 xml:space="preserve">Gửi thông báo đến quản lý trong bất cứ tình huống xảy ra nào. </w:t>
      </w:r>
    </w:p>
    <w:p w:rsidR="005F47CF" w:rsidRPr="0026503C" w:rsidRDefault="005F47CF" w:rsidP="0026503C">
      <w:pPr>
        <w:pStyle w:val="ListParagraph"/>
        <w:numPr>
          <w:ilvl w:val="1"/>
          <w:numId w:val="6"/>
        </w:numPr>
        <w:spacing w:after="240" w:line="360" w:lineRule="auto"/>
        <w:jc w:val="both"/>
        <w:rPr>
          <w:rFonts w:ascii="Times New Roman" w:hAnsi="Times New Roman" w:cs="Times New Roman"/>
          <w:bCs/>
          <w:noProof w:val="0"/>
          <w:sz w:val="26"/>
          <w:szCs w:val="26"/>
          <w:lang w:val="en-US"/>
        </w:rPr>
      </w:pPr>
      <w:r w:rsidRPr="0026503C">
        <w:rPr>
          <w:rFonts w:ascii="Times New Roman" w:hAnsi="Times New Roman" w:cs="Times New Roman"/>
          <w:bCs/>
          <w:noProof w:val="0"/>
          <w:sz w:val="26"/>
          <w:szCs w:val="26"/>
          <w:lang w:val="en-US"/>
        </w:rPr>
        <w:t>Cập nhật thời gian thực hiện cho phù hợp từng thời kì, từng thể hiện khác nhau  theo thực tế.</w:t>
      </w:r>
    </w:p>
    <w:p w:rsidR="005F47CF" w:rsidRDefault="005F47CF" w:rsidP="00FA268B">
      <w:pPr>
        <w:pStyle w:val="ListParagraph"/>
        <w:spacing w:after="240" w:line="360" w:lineRule="auto"/>
        <w:ind w:left="0"/>
        <w:jc w:val="both"/>
        <w:rPr>
          <w:rFonts w:ascii="Times New Roman" w:hAnsi="Times New Roman" w:cs="Times New Roman"/>
          <w:bCs/>
          <w:noProof w:val="0"/>
          <w:sz w:val="26"/>
          <w:szCs w:val="26"/>
          <w:lang w:val="en-US"/>
        </w:rPr>
      </w:pPr>
      <w:r>
        <w:rPr>
          <w:rFonts w:ascii="Times New Roman" w:hAnsi="Times New Roman" w:cs="Times New Roman"/>
          <w:bCs/>
          <w:noProof w:val="0"/>
          <w:sz w:val="26"/>
          <w:szCs w:val="26"/>
          <w:lang w:val="en-US"/>
        </w:rPr>
        <w:softHyphen/>
      </w:r>
      <w:r w:rsidR="000F53C9">
        <w:rPr>
          <w:rFonts w:ascii="Times New Roman" w:hAnsi="Times New Roman" w:cs="Times New Roman"/>
          <w:bCs/>
          <w:noProof w:val="0"/>
          <w:sz w:val="26"/>
          <w:szCs w:val="26"/>
          <w:lang w:val="en-US"/>
        </w:rPr>
        <w:t xml:space="preserve">Đây chỉ là những yêu cầu chung của một ứng dụng quản lý </w:t>
      </w:r>
      <w:r w:rsidR="006557D0">
        <w:rPr>
          <w:rFonts w:ascii="Times New Roman" w:hAnsi="Times New Roman" w:cs="Times New Roman"/>
          <w:bCs/>
          <w:noProof w:val="0"/>
          <w:sz w:val="26"/>
          <w:szCs w:val="26"/>
          <w:lang w:val="en-US"/>
        </w:rPr>
        <w:t>LCV</w:t>
      </w:r>
      <w:r w:rsidR="000F53C9">
        <w:rPr>
          <w:rFonts w:ascii="Times New Roman" w:hAnsi="Times New Roman" w:cs="Times New Roman"/>
          <w:bCs/>
          <w:noProof w:val="0"/>
          <w:sz w:val="26"/>
          <w:szCs w:val="26"/>
          <w:lang w:val="en-US"/>
        </w:rPr>
        <w:t xml:space="preserve"> tổng quát. Trên thực tế, ứng với mỗi doanh nghiệp khác nhau với</w:t>
      </w:r>
      <w:r w:rsidR="0026503C">
        <w:rPr>
          <w:rFonts w:ascii="Times New Roman" w:hAnsi="Times New Roman" w:cs="Times New Roman"/>
          <w:bCs/>
          <w:noProof w:val="0"/>
          <w:sz w:val="26"/>
          <w:szCs w:val="26"/>
          <w:lang w:val="en-US"/>
        </w:rPr>
        <w:softHyphen/>
      </w:r>
      <w:r w:rsidR="000F53C9">
        <w:rPr>
          <w:rFonts w:ascii="Times New Roman" w:hAnsi="Times New Roman" w:cs="Times New Roman"/>
          <w:bCs/>
          <w:noProof w:val="0"/>
          <w:sz w:val="26"/>
          <w:szCs w:val="26"/>
          <w:lang w:val="en-US"/>
        </w:rPr>
        <w:t xml:space="preserve"> nền văn hóa doanh nghiệp cũng khác nhau, sẽ </w:t>
      </w:r>
      <w:r w:rsidR="000F53C9">
        <w:rPr>
          <w:rFonts w:ascii="Times New Roman" w:hAnsi="Times New Roman" w:cs="Times New Roman"/>
          <w:bCs/>
          <w:noProof w:val="0"/>
          <w:sz w:val="26"/>
          <w:szCs w:val="26"/>
          <w:lang w:val="en-US"/>
        </w:rPr>
        <w:lastRenderedPageBreak/>
        <w:t>có các yêu cầu riêng rất khác biệt mà ứng dụng thực tế cần phải thỏa mãn cả những điều này.</w:t>
      </w:r>
      <w:r w:rsidR="000F53C9">
        <w:rPr>
          <w:rFonts w:ascii="Times New Roman" w:hAnsi="Times New Roman" w:cs="Times New Roman"/>
          <w:bCs/>
          <w:noProof w:val="0"/>
          <w:sz w:val="26"/>
          <w:szCs w:val="26"/>
          <w:lang w:val="en-US"/>
        </w:rPr>
        <w:softHyphen/>
      </w:r>
      <w:r w:rsidR="000F53C9">
        <w:rPr>
          <w:rFonts w:ascii="Times New Roman" w:hAnsi="Times New Roman" w:cs="Times New Roman"/>
          <w:bCs/>
          <w:noProof w:val="0"/>
          <w:sz w:val="26"/>
          <w:szCs w:val="26"/>
          <w:lang w:val="en-US"/>
        </w:rPr>
        <w:softHyphen/>
      </w:r>
    </w:p>
    <w:p w:rsidR="007C42BC" w:rsidRDefault="007C42BC" w:rsidP="00FA268B">
      <w:pPr>
        <w:pStyle w:val="ListParagraph"/>
        <w:spacing w:after="240" w:line="360" w:lineRule="auto"/>
        <w:ind w:left="0"/>
        <w:jc w:val="both"/>
        <w:rPr>
          <w:rFonts w:ascii="Times New Roman" w:hAnsi="Times New Roman" w:cs="Times New Roman"/>
          <w:bCs/>
          <w:noProof w:val="0"/>
          <w:sz w:val="26"/>
          <w:szCs w:val="26"/>
          <w:lang w:val="en-US"/>
        </w:rPr>
      </w:pPr>
    </w:p>
    <w:p w:rsidR="007C42BC" w:rsidRDefault="007C42BC" w:rsidP="00FA268B">
      <w:pPr>
        <w:pStyle w:val="ListParagraph"/>
        <w:spacing w:after="240" w:line="360" w:lineRule="auto"/>
        <w:ind w:left="0"/>
        <w:jc w:val="both"/>
        <w:rPr>
          <w:rFonts w:ascii="Times New Roman" w:hAnsi="Times New Roman" w:cs="Times New Roman"/>
          <w:bCs/>
          <w:noProof w:val="0"/>
          <w:sz w:val="26"/>
          <w:szCs w:val="26"/>
          <w:lang w:val="en-US"/>
        </w:rPr>
      </w:pPr>
    </w:p>
    <w:p w:rsidR="00F749D7" w:rsidRPr="00F749D7" w:rsidRDefault="00F749D7" w:rsidP="00FA268B">
      <w:pPr>
        <w:pStyle w:val="ListParagraph"/>
        <w:spacing w:after="240" w:line="360" w:lineRule="auto"/>
        <w:ind w:left="0"/>
        <w:jc w:val="both"/>
        <w:rPr>
          <w:rFonts w:ascii="Times New Roman" w:hAnsi="Times New Roman" w:cs="Times New Roman"/>
          <w:i/>
          <w:sz w:val="26"/>
          <w:szCs w:val="26"/>
          <w:lang w:val="en-US"/>
        </w:rPr>
      </w:pPr>
      <w:r>
        <w:rPr>
          <w:rFonts w:ascii="Times New Roman" w:hAnsi="Times New Roman" w:cs="Times New Roman"/>
          <w:bCs/>
          <w:i/>
          <w:noProof w:val="0"/>
          <w:sz w:val="26"/>
          <w:szCs w:val="26"/>
          <w:lang w:val="en-US"/>
        </w:rPr>
        <w:t xml:space="preserve">Tóm </w:t>
      </w:r>
      <w:commentRangeStart w:id="58"/>
      <w:r>
        <w:rPr>
          <w:rFonts w:ascii="Times New Roman" w:hAnsi="Times New Roman" w:cs="Times New Roman"/>
          <w:bCs/>
          <w:i/>
          <w:noProof w:val="0"/>
          <w:sz w:val="26"/>
          <w:szCs w:val="26"/>
          <w:lang w:val="en-US"/>
        </w:rPr>
        <w:t>lại</w:t>
      </w:r>
      <w:commentRangeEnd w:id="58"/>
      <w:r>
        <w:rPr>
          <w:rStyle w:val="CommentReference"/>
        </w:rPr>
        <w:commentReference w:id="58"/>
      </w:r>
      <w:r w:rsidR="007C42BC">
        <w:rPr>
          <w:rFonts w:ascii="Times New Roman" w:hAnsi="Times New Roman" w:cs="Times New Roman"/>
          <w:bCs/>
          <w:i/>
          <w:noProof w:val="0"/>
          <w:sz w:val="26"/>
          <w:szCs w:val="26"/>
          <w:lang w:val="en-US"/>
        </w:rPr>
        <w:t>,trong chương này, chúng tôi đã trình bày các kiến thức cơ bản về LCV cũng như MHH LCV, từ đó làm cơ sở cho những chương tiếp theo trình bày về các kỹ thuật, công nghệ mà chúng tôi đã nghiên cứu để xây dựng ứng dụng, cũng như nội dung của ứng dụng mà chúng tôi đã thực hiện trong khóa luận.</w:t>
      </w:r>
    </w:p>
    <w:sectPr w:rsidR="00F749D7" w:rsidRPr="00F749D7"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HA" w:date="2010-08-02T04:15:00Z" w:initials="D">
    <w:p w:rsidR="003C572F" w:rsidRPr="003C572F" w:rsidRDefault="003C572F">
      <w:pPr>
        <w:pStyle w:val="CommentText"/>
        <w:rPr>
          <w:lang w:val="en-US"/>
        </w:rPr>
      </w:pPr>
      <w:r>
        <w:rPr>
          <w:rStyle w:val="CommentReference"/>
        </w:rPr>
        <w:annotationRef/>
      </w:r>
      <w:r>
        <w:rPr>
          <w:lang w:val="en-US"/>
        </w:rPr>
        <w:t>Update later</w:t>
      </w:r>
    </w:p>
  </w:comment>
  <w:comment w:id="6" w:author="DHA" w:date="2010-08-02T04:16:00Z" w:initials="D">
    <w:p w:rsidR="00117A1F" w:rsidRPr="00117A1F" w:rsidRDefault="00117A1F">
      <w:pPr>
        <w:pStyle w:val="CommentText"/>
        <w:rPr>
          <w:rFonts w:ascii="Arial" w:hAnsi="Arial" w:cs="Arial"/>
          <w:lang w:val="en-US"/>
        </w:rPr>
      </w:pPr>
      <w:r>
        <w:rPr>
          <w:rStyle w:val="CommentReference"/>
        </w:rPr>
        <w:annotationRef/>
      </w:r>
      <w:r>
        <w:rPr>
          <w:rFonts w:ascii="Arial" w:hAnsi="Arial" w:cs="Arial"/>
          <w:lang w:val="en-US"/>
        </w:rPr>
        <w:t>chỗ này lặp từ</w:t>
      </w:r>
    </w:p>
  </w:comment>
  <w:comment w:id="7" w:author="DHA" w:date="2010-08-02T04:16:00Z" w:initials="D">
    <w:p w:rsidR="00117A1F" w:rsidRDefault="00117A1F">
      <w:pPr>
        <w:pStyle w:val="CommentText"/>
      </w:pPr>
      <w:r>
        <w:rPr>
          <w:rStyle w:val="CommentReference"/>
        </w:rPr>
        <w:annotationRef/>
      </w:r>
    </w:p>
  </w:comment>
  <w:comment w:id="8" w:author="DHA" w:date="2010-08-02T04:18:00Z" w:initials="D">
    <w:p w:rsidR="00117A1F" w:rsidRPr="00117A1F" w:rsidRDefault="00117A1F">
      <w:pPr>
        <w:pStyle w:val="CommentText"/>
        <w:rPr>
          <w:rFonts w:ascii="Arial" w:hAnsi="Arial" w:cs="Arial"/>
          <w:lang w:val="en-US"/>
        </w:rPr>
      </w:pPr>
      <w:r>
        <w:rPr>
          <w:rStyle w:val="CommentReference"/>
        </w:rPr>
        <w:annotationRef/>
      </w:r>
      <w:r>
        <w:rPr>
          <w:lang w:val="en-US"/>
        </w:rPr>
        <w:t>cái này ko ch</w:t>
      </w:r>
      <w:r>
        <w:rPr>
          <w:rFonts w:ascii="Arial" w:hAnsi="Arial" w:cs="Arial"/>
          <w:lang w:val="en-US"/>
        </w:rPr>
        <w:t>ắc à nha, vì mình nghĩ vậy, nhưng thực chất thì ko biết dc</w:t>
      </w:r>
    </w:p>
  </w:comment>
  <w:comment w:id="9" w:author="nmbinh" w:date="2010-08-02T04:11:00Z" w:initials="n">
    <w:p w:rsidR="00FA268B" w:rsidRDefault="00FA268B" w:rsidP="00FA268B">
      <w:pPr>
        <w:pStyle w:val="CommentText"/>
      </w:pPr>
      <w:r>
        <w:rPr>
          <w:rStyle w:val="CommentReference"/>
        </w:rPr>
        <w:annotationRef/>
      </w:r>
      <w:r>
        <w:t>Khi merge vào file chính thì chỉnh font lại nhé.</w:t>
      </w:r>
    </w:p>
  </w:comment>
  <w:comment w:id="10" w:author="DHA" w:date="2010-08-02T04:22:00Z" w:initials="D">
    <w:p w:rsidR="00117A1F" w:rsidRPr="00117A1F" w:rsidRDefault="00117A1F">
      <w:pPr>
        <w:pStyle w:val="CommentText"/>
        <w:rPr>
          <w:rFonts w:ascii="Arial" w:hAnsi="Arial" w:cs="Arial"/>
          <w:lang w:val="en-US"/>
        </w:rPr>
      </w:pPr>
      <w:r>
        <w:rPr>
          <w:rStyle w:val="CommentReference"/>
        </w:rPr>
        <w:annotationRef/>
      </w:r>
      <w:r>
        <w:rPr>
          <w:rStyle w:val="CommentReference"/>
          <w:lang w:val="en-US"/>
        </w:rPr>
        <w:t>không đúng, vì đây là "l</w:t>
      </w:r>
      <w:r>
        <w:rPr>
          <w:rStyle w:val="CommentReference"/>
          <w:rFonts w:ascii="Arial" w:hAnsi="Arial" w:cs="Arial"/>
          <w:lang w:val="en-US"/>
        </w:rPr>
        <w:t>oại" theo Windows Workflow Foundation định nghĩa, còn WfMC nó định nghĩa loại WF khác mà! Nên phần này có thể để trong chương 3 nhé.</w:t>
      </w:r>
    </w:p>
  </w:comment>
  <w:comment w:id="11" w:author="DHA" w:date="2010-08-02T04:19:00Z" w:initials="D">
    <w:p w:rsidR="00117A1F" w:rsidRPr="00117A1F" w:rsidRDefault="00117A1F">
      <w:pPr>
        <w:pStyle w:val="CommentText"/>
        <w:rPr>
          <w:rFonts w:ascii="Arial" w:hAnsi="Arial" w:cs="Arial"/>
          <w:lang w:val="en-US"/>
        </w:rPr>
      </w:pPr>
      <w:r>
        <w:rPr>
          <w:rStyle w:val="CommentReference"/>
        </w:rPr>
        <w:annotationRef/>
      </w:r>
      <w:r>
        <w:rPr>
          <w:lang w:val="en-US"/>
        </w:rPr>
        <w:t>MH tr</w:t>
      </w:r>
      <w:r>
        <w:rPr>
          <w:rFonts w:ascii="Arial" w:hAnsi="Arial" w:cs="Arial"/>
          <w:lang w:val="en-US"/>
        </w:rPr>
        <w:t>ạng thái thui chứ, k cần chữ máy</w:t>
      </w:r>
    </w:p>
  </w:comment>
  <w:comment w:id="12" w:author="DHA" w:date="2010-08-02T04:20:00Z" w:initials="D">
    <w:p w:rsidR="00117A1F" w:rsidRPr="00117A1F" w:rsidRDefault="00117A1F">
      <w:pPr>
        <w:pStyle w:val="CommentText"/>
        <w:rPr>
          <w:rFonts w:ascii="Arial" w:hAnsi="Arial" w:cs="Arial"/>
          <w:lang w:val="en-US"/>
        </w:rPr>
      </w:pPr>
      <w:r>
        <w:rPr>
          <w:rStyle w:val="CommentReference"/>
        </w:rPr>
        <w:annotationRef/>
      </w:r>
      <w:r>
        <w:rPr>
          <w:lang w:val="en-US"/>
        </w:rPr>
        <w:t>Nên chia thành 2 cái indent nh</w:t>
      </w:r>
      <w:r>
        <w:rPr>
          <w:rFonts w:ascii="Arial" w:hAnsi="Arial" w:cs="Arial"/>
          <w:lang w:val="en-US"/>
        </w:rPr>
        <w:t>ỏ, gạch đầu dòng hay gì đó</w:t>
      </w:r>
    </w:p>
  </w:comment>
  <w:comment w:id="13" w:author="DHA" w:date="2010-08-02T04:20:00Z" w:initials="D">
    <w:p w:rsidR="00117A1F" w:rsidRDefault="00117A1F">
      <w:pPr>
        <w:pStyle w:val="CommentText"/>
      </w:pPr>
      <w:r>
        <w:rPr>
          <w:rStyle w:val="CommentReference"/>
        </w:rPr>
        <w:annotationRef/>
      </w:r>
    </w:p>
  </w:comment>
  <w:comment w:id="14" w:author="DHA" w:date="2010-08-02T04:21:00Z" w:initials="D">
    <w:p w:rsidR="00117A1F" w:rsidRPr="00117A1F" w:rsidRDefault="00117A1F">
      <w:pPr>
        <w:pStyle w:val="CommentText"/>
        <w:rPr>
          <w:rFonts w:ascii="Arial" w:hAnsi="Arial" w:cs="Arial"/>
          <w:lang w:val="en-US"/>
        </w:rPr>
      </w:pPr>
      <w:r>
        <w:rPr>
          <w:rStyle w:val="CommentReference"/>
        </w:rPr>
        <w:annotationRef/>
      </w:r>
      <w:r>
        <w:rPr>
          <w:lang w:val="en-US"/>
        </w:rPr>
        <w:t>cái này gi</w:t>
      </w:r>
      <w:r>
        <w:rPr>
          <w:rFonts w:ascii="Arial" w:hAnsi="Arial" w:cs="Arial"/>
          <w:lang w:val="en-US"/>
        </w:rPr>
        <w:t>ải thích cho cái hình thì để đây thấy kì kì, hay là chia gạch đầu dòng như t nói rồi mỗi gạch đầu dòng có cái hình trc tiên và trong đó mình diễn tả 1 lần luôn?</w:t>
      </w:r>
    </w:p>
  </w:comment>
  <w:comment w:id="18" w:author="nmbinh" w:date="2010-07-31T19:11:00Z" w:initials="n">
    <w:p w:rsidR="009D704D" w:rsidRDefault="009D704D">
      <w:pPr>
        <w:pStyle w:val="CommentText"/>
      </w:pPr>
      <w:r>
        <w:rPr>
          <w:rStyle w:val="CommentReference"/>
        </w:rPr>
        <w:annotationRef/>
      </w:r>
    </w:p>
  </w:comment>
  <w:comment w:id="19" w:author="nmbinh" w:date="2010-08-02T00:58:00Z" w:initials="n">
    <w:p w:rsidR="009D704D" w:rsidRPr="00B949BC" w:rsidRDefault="009D704D">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từ, cụm từ tiếng anh nào không dịch ra tiếng việt được thì in nghiêng như thế này. Các tên riêng lần đầu tiên xuất hiện cũng thế. Ví dụ trong phần định nghĩa lcv, cụm từ lcv xuất hiện lần đầu tiên, nên nó được in nghiêng,những lần sau thì khỏi.</w:t>
      </w:r>
    </w:p>
  </w:comment>
  <w:comment w:id="34" w:author="nmbinh" w:date="2010-08-02T01:00:00Z" w:initials="n">
    <w:p w:rsidR="00EA5DDA" w:rsidRPr="00B949BC" w:rsidRDefault="00EA5DDA">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Cắt cái dòng tiếng anh bên dưới đi.</w:t>
      </w:r>
      <w:r w:rsidR="00DA44A7" w:rsidRPr="00B949BC">
        <w:rPr>
          <w:rFonts w:ascii="Times New Roman" w:hAnsi="Times New Roman" w:cs="Times New Roman"/>
          <w:lang w:val="en-US"/>
        </w:rPr>
        <w:t xml:space="preserve"> Nếu tốt hơn nữa là vẽ lại, và chuyển các từ tiếng anh qua tiếng việt. Chỉ có tên riêng là k dịch thôi.</w:t>
      </w:r>
    </w:p>
  </w:comment>
  <w:comment w:id="38"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Những thuật ngữ được dịch sang tiếng việt thì nên kèm theo tên gốc ở lần đầu tiên. Về phía sau, khi nhắc đến thể hiện lcv thì k cần kèm theo thuật ngữ gốc nữa.</w:t>
      </w:r>
    </w:p>
  </w:comment>
  <w:comment w:id="40"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Fonts w:ascii="Times New Roman" w:hAnsi="Times New Roman" w:cs="Times New Roman"/>
          <w:lang w:val="en-US"/>
        </w:rPr>
        <w:t>Tương tự,</w:t>
      </w:r>
    </w:p>
  </w:comment>
  <w:comment w:id="41" w:author="nmbinh" w:date="2010-08-02T01:01:00Z" w:initials="n">
    <w:p w:rsidR="00DA44A7" w:rsidRPr="00B949BC" w:rsidRDefault="00DA44A7">
      <w:pPr>
        <w:pStyle w:val="CommentText"/>
        <w:rPr>
          <w:rFonts w:ascii="Times New Roman" w:hAnsi="Times New Roman" w:cs="Times New Roman"/>
          <w:lang w:val="en-US"/>
        </w:rPr>
      </w:pPr>
      <w:r>
        <w:rPr>
          <w:rStyle w:val="CommentReference"/>
        </w:rPr>
        <w:annotationRef/>
      </w:r>
      <w:r w:rsidRPr="00B949BC">
        <w:rPr>
          <w:rStyle w:val="CommentReference"/>
          <w:rFonts w:ascii="Times New Roman" w:hAnsi="Times New Roman" w:cs="Times New Roman"/>
          <w:lang w:val="en-US"/>
        </w:rPr>
        <w:t>Tương tự. NGười ta gặp cụm này lần đầu tiên và k hiểu nó là j, viết tắt của cái j.</w:t>
      </w:r>
    </w:p>
  </w:comment>
  <w:comment w:id="44" w:author="nmbinh" w:date="2010-07-31T19:22:00Z" w:initials="n">
    <w:p w:rsidR="007E191F" w:rsidRPr="007E191F" w:rsidRDefault="007E191F">
      <w:pPr>
        <w:pStyle w:val="CommentText"/>
        <w:rPr>
          <w:lang w:val="en-US"/>
        </w:rPr>
      </w:pPr>
      <w:r>
        <w:rPr>
          <w:rStyle w:val="CommentReference"/>
        </w:rPr>
        <w:annotationRef/>
      </w:r>
      <w:r>
        <w:rPr>
          <w:lang w:val="en-US"/>
        </w:rPr>
        <w:t>Chưa thấy giải nghĩa.</w:t>
      </w:r>
    </w:p>
  </w:comment>
  <w:comment w:id="45" w:author="nmbinh" w:date="2010-07-31T19:23:00Z" w:initials="n">
    <w:p w:rsidR="008261BF" w:rsidRDefault="008261BF">
      <w:pPr>
        <w:pStyle w:val="CommentText"/>
      </w:pPr>
      <w:r>
        <w:rPr>
          <w:rStyle w:val="CommentReference"/>
        </w:rPr>
        <w:annotationRef/>
      </w:r>
    </w:p>
  </w:comment>
  <w:comment w:id="46" w:author="nmbinh" w:date="2010-07-31T19:23:00Z" w:initials="n">
    <w:p w:rsidR="008261BF" w:rsidRDefault="008261BF">
      <w:pPr>
        <w:pStyle w:val="CommentText"/>
      </w:pPr>
      <w:r>
        <w:rPr>
          <w:rStyle w:val="CommentReference"/>
        </w:rPr>
        <w:annotationRef/>
      </w:r>
    </w:p>
  </w:comment>
  <w:comment w:id="51" w:author="nmbinh" w:date="2010-07-31T19:24:00Z" w:initials="n">
    <w:p w:rsidR="008261BF" w:rsidRDefault="008261BF">
      <w:pPr>
        <w:pStyle w:val="CommentText"/>
      </w:pPr>
      <w:r>
        <w:rPr>
          <w:rStyle w:val="CommentReference"/>
        </w:rPr>
        <w:annotationRef/>
      </w:r>
    </w:p>
  </w:comment>
  <w:comment w:id="53" w:author="nmbinh" w:date="2010-07-31T19:25:00Z" w:initials="n">
    <w:p w:rsidR="008261BF" w:rsidRPr="008261BF" w:rsidRDefault="008261BF">
      <w:pPr>
        <w:pStyle w:val="CommentText"/>
        <w:rPr>
          <w:lang w:val="en-US"/>
        </w:rPr>
      </w:pPr>
      <w:r>
        <w:rPr>
          <w:rStyle w:val="CommentReference"/>
        </w:rPr>
        <w:annotationRef/>
      </w:r>
      <w:r>
        <w:rPr>
          <w:lang w:val="en-US"/>
        </w:rPr>
        <w:t>Nếu có thời gian nên vẽ cái này lại thành tiếng việt</w:t>
      </w:r>
    </w:p>
  </w:comment>
  <w:comment w:id="57" w:author="DHA" w:date="2010-08-02T04:28:00Z" w:initials="D">
    <w:p w:rsidR="00BA57E6" w:rsidRPr="00BA57E6" w:rsidRDefault="00BA57E6">
      <w:pPr>
        <w:pStyle w:val="CommentText"/>
        <w:rPr>
          <w:lang w:val="en-US"/>
        </w:rPr>
      </w:pPr>
      <w:r>
        <w:rPr>
          <w:rStyle w:val="CommentReference"/>
        </w:rPr>
        <w:annotationRef/>
      </w:r>
      <w:r>
        <w:rPr>
          <w:lang w:val="en-US"/>
        </w:rPr>
        <w:t>update later</w:t>
      </w:r>
    </w:p>
  </w:comment>
  <w:comment w:id="58" w:author="DHA" w:date="2010-08-02T04:31:00Z" w:initials="D">
    <w:p w:rsidR="00F749D7" w:rsidRPr="00F749D7" w:rsidRDefault="00F749D7">
      <w:pPr>
        <w:pStyle w:val="CommentText"/>
        <w:rPr>
          <w:rFonts w:ascii="Arial" w:hAnsi="Arial" w:cs="Arial"/>
          <w:lang w:val="en-US"/>
        </w:rPr>
      </w:pPr>
      <w:r>
        <w:rPr>
          <w:rStyle w:val="CommentReference"/>
        </w:rPr>
        <w:annotationRef/>
      </w:r>
      <w:r>
        <w:rPr>
          <w:lang w:val="en-US"/>
        </w:rPr>
        <w:t>k</w:t>
      </w:r>
      <w:r>
        <w:rPr>
          <w:rFonts w:ascii="Arial" w:hAnsi="Arial" w:cs="Arial"/>
          <w:lang w:val="en-US"/>
        </w:rPr>
        <w:t>ết chương, update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98B" w:rsidRDefault="0025798B" w:rsidP="00D75DEC">
      <w:pPr>
        <w:spacing w:after="0" w:line="240" w:lineRule="auto"/>
      </w:pPr>
      <w:r>
        <w:separator/>
      </w:r>
    </w:p>
  </w:endnote>
  <w:endnote w:type="continuationSeparator" w:id="1">
    <w:p w:rsidR="0025798B" w:rsidRDefault="0025798B" w:rsidP="00D75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98B" w:rsidRDefault="0025798B" w:rsidP="00D75DEC">
      <w:pPr>
        <w:spacing w:after="0" w:line="240" w:lineRule="auto"/>
      </w:pPr>
      <w:r>
        <w:separator/>
      </w:r>
    </w:p>
  </w:footnote>
  <w:footnote w:type="continuationSeparator" w:id="1">
    <w:p w:rsidR="0025798B" w:rsidRDefault="0025798B" w:rsidP="00D75DEC">
      <w:pPr>
        <w:spacing w:after="0" w:line="240" w:lineRule="auto"/>
      </w:pPr>
      <w:r>
        <w:continuationSeparator/>
      </w:r>
    </w:p>
  </w:footnote>
  <w:footnote w:id="2">
    <w:p w:rsidR="00FA268B" w:rsidRDefault="00FA268B" w:rsidP="00FA268B">
      <w:pPr>
        <w:pStyle w:val="FootnoteText"/>
      </w:pPr>
      <w:r>
        <w:rPr>
          <w:rStyle w:val="FootnoteReference"/>
        </w:rPr>
        <w:footnoteRef/>
      </w:r>
      <w:r>
        <w:t xml:space="preserve"> </w:t>
      </w:r>
      <w:hyperlink r:id="rId1" w:history="1">
        <w:r w:rsidRPr="00FA268B">
          <w:rPr>
            <w:rStyle w:val="Hyperlink"/>
            <w:rFonts w:ascii="Times New Roman" w:hAnsi="Times New Roman" w:cs="Times New Roman"/>
          </w:rPr>
          <w:t>http://en.wikipedia.org/wiki/Workflow</w:t>
        </w:r>
      </w:hyperlink>
      <w:r>
        <w:t xml:space="preserve"> </w:t>
      </w:r>
    </w:p>
  </w:footnote>
  <w:footnote w:id="3">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SHI Meilin, YANG Guangxin, XIANG Yong, WU Shangguang, Workflow Management Systems: A Survey, Department of Computer Science, Tsinghua University, Beijing, P.R.China 100084, 1998</w:t>
      </w:r>
    </w:p>
  </w:footnote>
  <w:footnote w:id="4">
    <w:p w:rsidR="00FA268B" w:rsidRDefault="00FA268B" w:rsidP="00FA268B">
      <w:pPr>
        <w:pStyle w:val="FootnoteText"/>
      </w:pPr>
      <w:r>
        <w:rPr>
          <w:rStyle w:val="FootnoteReference"/>
        </w:rPr>
        <w:footnoteRef/>
      </w:r>
      <w:r>
        <w:t xml:space="preserve"> </w:t>
      </w:r>
      <w:r w:rsidRPr="00FA268B">
        <w:rPr>
          <w:rFonts w:ascii="Times New Roman" w:hAnsi="Times New Roman" w:cs="Times New Roman"/>
        </w:rPr>
        <w:t>Từ đây về sau, chúng tôi dùng từ viết tắt LCV để thay cho cụm từ “Luồng Công việc” và MH LCV để thay cho cụm từ “Mô hình luồng công việc”.</w:t>
      </w:r>
    </w:p>
  </w:footnote>
  <w:footnote w:id="5">
    <w:p w:rsidR="00A540FE" w:rsidRPr="007C42BC" w:rsidRDefault="00A540FE">
      <w:pPr>
        <w:pStyle w:val="FootnoteText"/>
        <w:rPr>
          <w:rFonts w:ascii="Arial" w:hAnsi="Arial" w:cs="Arial"/>
          <w:lang w:val="en-US"/>
        </w:rPr>
      </w:pPr>
      <w:r>
        <w:rPr>
          <w:rStyle w:val="FootnoteReference"/>
        </w:rPr>
        <w:footnoteRef/>
      </w:r>
      <w:r>
        <w:t xml:space="preserve"> </w:t>
      </w:r>
      <w:r w:rsidRPr="00A540FE">
        <w:rPr>
          <w:rFonts w:ascii="Times New Roman" w:hAnsi="Times New Roman" w:cs="Times New Roman"/>
          <w:lang w:val="en-US"/>
        </w:rPr>
        <w:t>T</w:t>
      </w:r>
      <w:r w:rsidRPr="00A540FE">
        <w:rPr>
          <w:rFonts w:ascii="Times New Roman" w:hAnsi="Times New Roman" w:cs="Times New Roman"/>
        </w:rPr>
        <w:t xml:space="preserve">ừ nay chúng tôi sẽ dùng từ viết tắt HQT LCV để chỉ </w:t>
      </w:r>
      <w:r w:rsidR="007C42BC">
        <w:rPr>
          <w:rFonts w:ascii="Times New Roman" w:hAnsi="Times New Roman" w:cs="Times New Roman"/>
          <w:lang w:val="en-US"/>
        </w:rPr>
        <w:t>Hệ Quản Trị Luồng Công Việc</w:t>
      </w:r>
    </w:p>
  </w:footnote>
  <w:footnote w:id="6">
    <w:p w:rsidR="00D75DEC" w:rsidRPr="00D75DEC" w:rsidRDefault="00D75DEC">
      <w:pPr>
        <w:pStyle w:val="FootnoteText"/>
        <w:rPr>
          <w:rFonts w:ascii="Times New Roman" w:hAnsi="Times New Roman" w:cs="Times New Roman"/>
          <w:lang w:val="en-US"/>
        </w:rPr>
      </w:pPr>
      <w:r w:rsidRPr="00D75DEC">
        <w:rPr>
          <w:rStyle w:val="FootnoteReference"/>
          <w:rFonts w:ascii="Times New Roman" w:hAnsi="Times New Roman" w:cs="Times New Roman"/>
        </w:rPr>
        <w:footnoteRef/>
      </w:r>
      <w:r w:rsidRPr="00D75DEC">
        <w:rPr>
          <w:rFonts w:ascii="Times New Roman" w:hAnsi="Times New Roman" w:cs="Times New Roman"/>
        </w:rP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20</w:t>
      </w:r>
    </w:p>
  </w:footnote>
  <w:footnote w:id="7">
    <w:p w:rsidR="00B949BC" w:rsidRPr="00B949BC" w:rsidRDefault="00B949BC" w:rsidP="00B949BC">
      <w:pPr>
        <w:rPr>
          <w:rFonts w:ascii="Times New Roman" w:hAnsi="Times New Roman" w:cs="Times New Roman"/>
          <w:sz w:val="20"/>
          <w:szCs w:val="20"/>
          <w:lang w:val="en-US"/>
        </w:rPr>
      </w:pPr>
      <w:r w:rsidRPr="00B949BC">
        <w:rPr>
          <w:rStyle w:val="FootnoteReference"/>
          <w:sz w:val="20"/>
          <w:szCs w:val="20"/>
        </w:rPr>
        <w:footnoteRef/>
      </w:r>
      <w:r w:rsidRPr="00B949BC">
        <w:rPr>
          <w:sz w:val="20"/>
          <w:szCs w:val="20"/>
        </w:rPr>
        <w:t xml:space="preserve"> </w:t>
      </w:r>
      <w:r w:rsidRPr="00B949BC">
        <w:rPr>
          <w:rFonts w:ascii="Times New Roman" w:hAnsi="Times New Roman" w:cs="Times New Roman"/>
          <w:sz w:val="20"/>
          <w:szCs w:val="20"/>
          <w:lang w:val="en-US"/>
        </w:rPr>
        <w:t>Workflow Application Programming Interface &amp; Interchange</w:t>
      </w:r>
      <w:r>
        <w:rPr>
          <w:rFonts w:ascii="Times New Roman" w:hAnsi="Times New Roman" w:cs="Times New Roman"/>
          <w:sz w:val="20"/>
          <w:szCs w:val="20"/>
          <w:lang w:val="en-US"/>
        </w:rPr>
        <w:t>: thư viện chứa các API và các hàm mở rộng tùy theo chức năng của các giao thức</w:t>
      </w:r>
    </w:p>
    <w:p w:rsidR="00B949BC" w:rsidRPr="00B949BC" w:rsidRDefault="00B949BC">
      <w:pPr>
        <w:pStyle w:val="FootnoteText"/>
        <w:rPr>
          <w:lang w:val="en-US"/>
        </w:rPr>
      </w:pPr>
    </w:p>
  </w:footnote>
  <w:footnote w:id="8">
    <w:p w:rsidR="00D75DEC" w:rsidRPr="00D75DEC" w:rsidRDefault="00D75DEC">
      <w:pPr>
        <w:pStyle w:val="FootnoteText"/>
        <w:rPr>
          <w:lang w:val="en-US"/>
        </w:rPr>
      </w:pPr>
      <w:r>
        <w:rPr>
          <w:rStyle w:val="FootnoteReference"/>
        </w:rPr>
        <w:footnoteRef/>
      </w:r>
      <w:r>
        <w:t xml:space="preserve"> </w:t>
      </w:r>
      <w:r w:rsidRPr="00D75DEC">
        <w:rPr>
          <w:rFonts w:ascii="Times New Roman" w:hAnsi="Times New Roman" w:cs="Times New Roman"/>
          <w:lang w:val="en-US"/>
        </w:rPr>
        <w:t>David Hollingsworth, The Workflow Reference Model, Workflow Management Coalition Specification, 1995</w:t>
      </w:r>
      <w:r w:rsidR="006F7361">
        <w:rPr>
          <w:rFonts w:ascii="Times New Roman" w:hAnsi="Times New Roman" w:cs="Times New Roman"/>
          <w:lang w:val="en-US"/>
        </w:rPr>
        <w:t>, trang 23</w:t>
      </w:r>
    </w:p>
  </w:footnote>
  <w:footnote w:id="9">
    <w:p w:rsidR="005D6210" w:rsidRPr="00950506" w:rsidRDefault="005D6210">
      <w:pPr>
        <w:pStyle w:val="FootnoteText"/>
        <w:rPr>
          <w:rFonts w:ascii="Arial" w:hAnsi="Arial" w:cs="Arial"/>
          <w:lang w:val="en-US"/>
        </w:rPr>
      </w:pPr>
      <w:r>
        <w:rPr>
          <w:rStyle w:val="FootnoteReference"/>
        </w:rPr>
        <w:footnoteRef/>
      </w:r>
      <w:r>
        <w:t xml:space="preserve"> </w:t>
      </w:r>
      <w:r w:rsidRPr="00A47C9E">
        <w:rPr>
          <w:rFonts w:ascii="Times New Roman" w:hAnsi="Times New Roman" w:cs="Times New Roman"/>
        </w:rPr>
        <w:t>Xem chi tiết ở khóa</w:t>
      </w:r>
      <w:r>
        <w:rPr>
          <w:rFonts w:ascii="Times New Roman" w:hAnsi="Times New Roman"/>
        </w:rPr>
        <w:t xml:space="preserve"> luận tốt nghiệp "Tìm hiểu và ứng dụng Windows Workflow Foundation để hỗ trợ các quy trình </w:t>
      </w:r>
      <w:r w:rsidRPr="00950506">
        <w:rPr>
          <w:rFonts w:ascii="Times New Roman" w:hAnsi="Times New Roman"/>
        </w:rPr>
        <w:t>nghiệp vụ" , Khoa CNTT, trường ĐHKHTN tp HCM, năm 200</w:t>
      </w:r>
      <w:r w:rsidRPr="00950506">
        <w:rPr>
          <w:rFonts w:ascii="Times New Roman" w:hAnsi="Times New Roman"/>
          <w:lang w:val="en-US"/>
        </w:rPr>
        <w:t>9</w:t>
      </w:r>
    </w:p>
  </w:footnote>
  <w:footnote w:id="10">
    <w:p w:rsidR="00950506" w:rsidRPr="00950506" w:rsidRDefault="00950506">
      <w:pPr>
        <w:pStyle w:val="FootnoteText"/>
        <w:rPr>
          <w:lang w:val="en-US"/>
        </w:rPr>
      </w:pPr>
      <w:r w:rsidRPr="00950506">
        <w:rPr>
          <w:rStyle w:val="FootnoteReference"/>
        </w:rPr>
        <w:footnoteRef/>
      </w:r>
      <w:r w:rsidRPr="00950506">
        <w:t xml:space="preserve"> </w:t>
      </w:r>
      <w:r w:rsidRPr="00950506">
        <w:rPr>
          <w:rFonts w:ascii="Times New Roman" w:hAnsi="Times New Roman" w:cs="Times New Roman"/>
          <w:lang w:val="en-US"/>
        </w:rPr>
        <w:t xml:space="preserve">là dạng biểu diễn đồ họa nhằm xác định </w:t>
      </w:r>
      <w:r>
        <w:rPr>
          <w:rFonts w:ascii="Times New Roman" w:hAnsi="Times New Roman" w:cs="Times New Roman"/>
          <w:lang w:val="en-US"/>
        </w:rPr>
        <w:t>Tiến trình nghiệp vụ</w:t>
      </w:r>
      <w:r w:rsidRPr="00950506">
        <w:rPr>
          <w:rFonts w:ascii="Times New Roman" w:hAnsi="Times New Roman" w:cs="Times New Roman"/>
          <w:lang w:val="en-US"/>
        </w:rPr>
        <w:t xml:space="preserve"> trong </w:t>
      </w:r>
      <w:r>
        <w:rPr>
          <w:rFonts w:ascii="Times New Roman" w:hAnsi="Times New Roman" w:cs="Times New Roman"/>
          <w:lang w:val="en-US"/>
        </w:rPr>
        <w:t>LCV</w:t>
      </w:r>
    </w:p>
  </w:footnote>
  <w:footnote w:id="11">
    <w:p w:rsidR="00950506" w:rsidRPr="00950506" w:rsidRDefault="00950506">
      <w:pPr>
        <w:pStyle w:val="FootnoteText"/>
        <w:rPr>
          <w:lang w:val="en-US"/>
        </w:rPr>
      </w:pPr>
      <w:r>
        <w:rPr>
          <w:rStyle w:val="FootnoteReference"/>
        </w:rPr>
        <w:footnoteRef/>
      </w:r>
      <w:r>
        <w:t xml:space="preserve"> </w:t>
      </w:r>
      <w:r w:rsidRPr="00950506">
        <w:rPr>
          <w:rFonts w:ascii="Times New Roman" w:hAnsi="Times New Roman" w:cs="Times New Roman"/>
          <w:lang w:val="en-US"/>
        </w:rPr>
        <w:t>là dạng rút gọn của WS-BPEL - Web Service Business Process Execution Language - một chuẩn ngôn ngữ thực thi tiến trình xác định các tương tác với các dịch vụ web</w:t>
      </w:r>
    </w:p>
  </w:footnote>
  <w:footnote w:id="12">
    <w:p w:rsidR="00950506" w:rsidRPr="00950506" w:rsidRDefault="00950506">
      <w:pPr>
        <w:pStyle w:val="FootnoteText"/>
        <w:rPr>
          <w:rFonts w:ascii="Arial" w:hAnsi="Arial" w:cs="Arial"/>
          <w:lang w:val="en-US"/>
        </w:rPr>
      </w:pPr>
      <w:r>
        <w:rPr>
          <w:rStyle w:val="FootnoteReference"/>
        </w:rPr>
        <w:footnoteRef/>
      </w:r>
      <w:r>
        <w:t xml:space="preserve"> </w:t>
      </w:r>
      <w:r w:rsidRPr="00950506">
        <w:rPr>
          <w:rFonts w:ascii="Times New Roman" w:hAnsi="Times New Roman" w:cs="Times New Roman"/>
          <w:lang w:val="en-US"/>
        </w:rPr>
        <w:t>Xem phụ lục: Danh sách các sản phẩm, ứng dụng sử dụng XPDL</w:t>
      </w:r>
    </w:p>
  </w:footnote>
  <w:footnote w:id="13">
    <w:p w:rsidR="00B94D3D" w:rsidRPr="00B94D3D" w:rsidRDefault="00B94D3D">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 xml:space="preserve">Xem </w:t>
      </w:r>
      <w:r w:rsidRPr="00DC3141">
        <w:rPr>
          <w:rFonts w:ascii="Times New Roman" w:hAnsi="Times New Roman" w:cs="Times New Roman"/>
        </w:rPr>
        <w:t>chi tiết ở http://en.wikipedia.org/wiki/Business_process_management</w:t>
      </w:r>
      <w:r w:rsidRPr="00A16CE2">
        <w:rPr>
          <w:color w:val="595959" w:themeColor="text1" w:themeTint="A6"/>
          <w:sz w:val="26"/>
          <w:szCs w:val="26"/>
        </w:rPr>
        <w:t xml:space="preserve">   </w:t>
      </w:r>
    </w:p>
  </w:footnote>
  <w:footnote w:id="14">
    <w:p w:rsidR="00DC3141" w:rsidRPr="00DC3141" w:rsidRDefault="00DC3141">
      <w:pPr>
        <w:pStyle w:val="FootnoteText"/>
        <w:rPr>
          <w:rFonts w:ascii="Arial" w:hAnsi="Arial" w:cs="Arial"/>
          <w:lang w:val="en-US"/>
        </w:rPr>
      </w:pPr>
      <w:r>
        <w:rPr>
          <w:rStyle w:val="FootnoteReference"/>
        </w:rPr>
        <w:footnoteRef/>
      </w:r>
      <w:r w:rsidRPr="00DC3141">
        <w:rPr>
          <w:rFonts w:ascii="Times New Roman" w:hAnsi="Times New Roman" w:cs="Times New Roman"/>
        </w:rPr>
        <w:t xml:space="preserve"> </w:t>
      </w:r>
      <w:r w:rsidRPr="00DC3141">
        <w:rPr>
          <w:rFonts w:ascii="Times New Roman" w:hAnsi="Times New Roman" w:cs="Times New Roman"/>
          <w:lang w:val="en-US"/>
        </w:rPr>
        <w:t>Xem lại mục 4.1</w:t>
      </w:r>
    </w:p>
  </w:footnote>
  <w:footnote w:id="15">
    <w:p w:rsidR="00DC3141" w:rsidRPr="00DC3141" w:rsidRDefault="00DC3141">
      <w:pPr>
        <w:pStyle w:val="FootnoteText"/>
        <w:rPr>
          <w:rFonts w:ascii="Arial" w:hAnsi="Arial" w:cs="Arial"/>
        </w:rPr>
      </w:pPr>
      <w:r>
        <w:rPr>
          <w:rStyle w:val="FootnoteReference"/>
        </w:rPr>
        <w:footnoteRef/>
      </w:r>
      <w:r>
        <w:t xml:space="preserve"> </w:t>
      </w:r>
      <w:r w:rsidRPr="00DC3141">
        <w:rPr>
          <w:rFonts w:ascii="Times New Roman" w:hAnsi="Times New Roman" w:cs="Times New Roman"/>
          <w:lang w:val="en-US"/>
        </w:rPr>
        <w:t>Các engine th</w:t>
      </w:r>
      <w:r w:rsidRPr="00DC3141">
        <w:rPr>
          <w:rFonts w:ascii="Times New Roman" w:hAnsi="Times New Roman" w:cs="Times New Roman"/>
        </w:rPr>
        <w:t>ực thi tiến trình/LCV</w:t>
      </w:r>
    </w:p>
  </w:footnote>
  <w:footnote w:id="16">
    <w:p w:rsidR="00DC3141" w:rsidRPr="00DC3141" w:rsidRDefault="00DC3141">
      <w:pPr>
        <w:pStyle w:val="FootnoteText"/>
        <w:rPr>
          <w:rFonts w:ascii="Times New Roman" w:hAnsi="Times New Roman" w:cs="Times New Roman"/>
          <w:lang w:val="en-US"/>
        </w:rPr>
      </w:pPr>
      <w:r>
        <w:rPr>
          <w:rStyle w:val="FootnoteReference"/>
        </w:rPr>
        <w:footnoteRef/>
      </w:r>
      <w:r>
        <w:t xml:space="preserve"> </w:t>
      </w:r>
      <w:r w:rsidRPr="00DC3141">
        <w:rPr>
          <w:rFonts w:ascii="Times New Roman" w:hAnsi="Times New Roman" w:cs="Times New Roman"/>
          <w:lang w:val="en-US"/>
        </w:rPr>
        <w:t>Xem phụ lục: XML Schema của Wf-XML 2.0</w:t>
      </w:r>
    </w:p>
  </w:footnote>
  <w:footnote w:id="17">
    <w:p w:rsidR="0029367B" w:rsidRPr="0029367B" w:rsidRDefault="0029367B">
      <w:pPr>
        <w:pStyle w:val="FootnoteText"/>
        <w:rPr>
          <w:lang w:val="en-US"/>
        </w:rPr>
      </w:pPr>
      <w:r>
        <w:rPr>
          <w:rStyle w:val="FootnoteReference"/>
        </w:rPr>
        <w:footnoteRef/>
      </w:r>
      <w:r>
        <w:t xml:space="preserve"> </w:t>
      </w:r>
      <w:r w:rsidRPr="0029367B">
        <w:rPr>
          <w:rFonts w:ascii="Times New Roman" w:hAnsi="Times New Roman" w:cs="Times New Roman"/>
          <w:noProof w:val="0"/>
          <w:lang w:val="en-US"/>
        </w:rPr>
        <w:t xml:space="preserve">Charles Plesums, </w:t>
      </w:r>
      <w:r w:rsidRPr="0029367B">
        <w:rPr>
          <w:rFonts w:ascii="Times New Roman" w:hAnsi="Times New Roman" w:cs="Times New Roman"/>
          <w:bCs/>
          <w:noProof w:val="0"/>
          <w:lang w:val="en-US"/>
        </w:rPr>
        <w:t>Introduction to Workflow</w:t>
      </w:r>
      <w:r>
        <w:rPr>
          <w:rFonts w:ascii="Times New Roman" w:hAnsi="Times New Roman" w:cs="Times New Roman"/>
          <w:bCs/>
          <w:noProof w:val="0"/>
          <w:lang w:val="en-US"/>
        </w:rPr>
        <w:t>,</w:t>
      </w:r>
      <w:r w:rsidRPr="0029367B">
        <w:rPr>
          <w:rFonts w:ascii="Times New Roman" w:hAnsi="Times New Roman" w:cs="Times New Roman"/>
          <w:noProof w:val="0"/>
          <w:lang w:val="en-US"/>
        </w:rPr>
        <w:t xml:space="preserve"> Computer Sciences Corporation, Financial Services Group</w:t>
      </w:r>
    </w:p>
  </w:footnote>
  <w:footnote w:id="18">
    <w:p w:rsidR="00274C0D" w:rsidRPr="00274C0D" w:rsidRDefault="00274C0D">
      <w:pPr>
        <w:pStyle w:val="FootnoteText"/>
        <w:rPr>
          <w:rFonts w:ascii="Arial" w:hAnsi="Arial" w:cs="Arial"/>
          <w:lang w:val="en-US"/>
        </w:rPr>
      </w:pPr>
      <w:r>
        <w:rPr>
          <w:rStyle w:val="FootnoteReference"/>
        </w:rPr>
        <w:footnoteRef/>
      </w:r>
      <w:r>
        <w:t xml:space="preserve"> </w:t>
      </w:r>
      <w:r w:rsidRPr="00274C0D">
        <w:rPr>
          <w:rFonts w:ascii="Times New Roman" w:hAnsi="Times New Roman" w:cs="Times New Roman"/>
          <w:lang w:val="en-US"/>
        </w:rPr>
        <w:t>Hệ thống hoạch định tài nguyên doanh nghiệp - một hệ thống được sử dụng trong các tổ chức nhằm mục đích hoạch định tài nguyên trong tổ chức đó. Đó có thể là một doanh nghiệp, hay bất kì loại tổ chức nào khác...</w:t>
      </w:r>
    </w:p>
  </w:footnote>
  <w:footnote w:id="19">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làm việc nhóm</w:t>
      </w:r>
    </w:p>
  </w:footnote>
  <w:footnote w:id="20">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Bảng thông báo, thông báo các thông tin mới đến các thành viên trong nhóm</w:t>
      </w:r>
    </w:p>
  </w:footnote>
  <w:footnote w:id="21">
    <w:p w:rsidR="000C7F0E" w:rsidRPr="000C7F0E" w:rsidRDefault="000C7F0E">
      <w:pPr>
        <w:pStyle w:val="FootnoteText"/>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Chương trình hỗ trợ họp nhóm bằng Video, hỗ trợ làm việc từ xa với nhau, khi các nhân viên không đang cùng ở chung một nơi, chẳng hạn như khi đang ở các quốc gia khác nhau.</w:t>
      </w:r>
    </w:p>
  </w:footnote>
  <w:footnote w:id="22">
    <w:p w:rsidR="000F53C9" w:rsidRPr="000F53C9" w:rsidRDefault="000F53C9">
      <w:pPr>
        <w:pStyle w:val="FootnoteText"/>
        <w:rPr>
          <w:rFonts w:ascii="Arial" w:hAnsi="Arial" w:cs="Arial"/>
        </w:rPr>
      </w:pPr>
      <w:r>
        <w:rPr>
          <w:rStyle w:val="FootnoteReference"/>
        </w:rPr>
        <w:footnoteRef/>
      </w:r>
      <w:r>
        <w:t xml:space="preserve"> </w:t>
      </w:r>
      <w:r w:rsidRPr="000F53C9">
        <w:rPr>
          <w:rFonts w:ascii="Times New Roman" w:hAnsi="Times New Roman" w:cs="Times New Roman"/>
          <w:lang w:val="en-US"/>
        </w:rPr>
        <w:t>Th</w:t>
      </w:r>
      <w:r w:rsidRPr="000F53C9">
        <w:rPr>
          <w:rFonts w:ascii="Times New Roman" w:hAnsi="Times New Roman" w:cs="Times New Roman"/>
        </w:rPr>
        <w:t>ực hiện lại, nghĩa là khi 1 tác vụ nào đó thực hiện không đúng theo yêu cầu thực tế hoặc không đúng với thực tế, người quản lý có thể cho phép thực hiện lại tác vụ đó và gửi thông báo đến nhân viên tương ứng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EF3B0D"/>
    <w:multiLevelType w:val="hybridMultilevel"/>
    <w:tmpl w:val="DFB8426A"/>
    <w:lvl w:ilvl="0" w:tplc="CC3C987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32581"/>
    <w:multiLevelType w:val="hybridMultilevel"/>
    <w:tmpl w:val="2420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7F51AE"/>
    <w:multiLevelType w:val="hybridMultilevel"/>
    <w:tmpl w:val="9118BB90"/>
    <w:lvl w:ilvl="0" w:tplc="1232576E">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32EFC"/>
    <w:multiLevelType w:val="hybridMultilevel"/>
    <w:tmpl w:val="783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1A599F"/>
    <w:rsid w:val="00032E4C"/>
    <w:rsid w:val="00042433"/>
    <w:rsid w:val="000776C9"/>
    <w:rsid w:val="00085940"/>
    <w:rsid w:val="000C7F0E"/>
    <w:rsid w:val="000F53C9"/>
    <w:rsid w:val="00117A1F"/>
    <w:rsid w:val="001259C8"/>
    <w:rsid w:val="001A599F"/>
    <w:rsid w:val="002334F5"/>
    <w:rsid w:val="00246C91"/>
    <w:rsid w:val="0025798B"/>
    <w:rsid w:val="0026503C"/>
    <w:rsid w:val="00274C0D"/>
    <w:rsid w:val="0029367B"/>
    <w:rsid w:val="00322E77"/>
    <w:rsid w:val="003523DC"/>
    <w:rsid w:val="00355761"/>
    <w:rsid w:val="003A32A2"/>
    <w:rsid w:val="003A5FCF"/>
    <w:rsid w:val="003C572F"/>
    <w:rsid w:val="00422686"/>
    <w:rsid w:val="004526F5"/>
    <w:rsid w:val="004A0D4A"/>
    <w:rsid w:val="004F61F1"/>
    <w:rsid w:val="00511152"/>
    <w:rsid w:val="005212C9"/>
    <w:rsid w:val="00561A28"/>
    <w:rsid w:val="00565CDD"/>
    <w:rsid w:val="00582DF7"/>
    <w:rsid w:val="00594243"/>
    <w:rsid w:val="005970B9"/>
    <w:rsid w:val="005D6210"/>
    <w:rsid w:val="005F47CF"/>
    <w:rsid w:val="005F79DC"/>
    <w:rsid w:val="006557D0"/>
    <w:rsid w:val="00683232"/>
    <w:rsid w:val="006F036C"/>
    <w:rsid w:val="006F7361"/>
    <w:rsid w:val="007C42BC"/>
    <w:rsid w:val="007E191F"/>
    <w:rsid w:val="008261BF"/>
    <w:rsid w:val="00830D15"/>
    <w:rsid w:val="00866EC6"/>
    <w:rsid w:val="00875AB0"/>
    <w:rsid w:val="008B0C39"/>
    <w:rsid w:val="008E1C2E"/>
    <w:rsid w:val="00926EC3"/>
    <w:rsid w:val="00950506"/>
    <w:rsid w:val="009652B2"/>
    <w:rsid w:val="00966332"/>
    <w:rsid w:val="00985424"/>
    <w:rsid w:val="009D704D"/>
    <w:rsid w:val="009F30F4"/>
    <w:rsid w:val="00A009A9"/>
    <w:rsid w:val="00A16CE2"/>
    <w:rsid w:val="00A47C9E"/>
    <w:rsid w:val="00A540FE"/>
    <w:rsid w:val="00A7725E"/>
    <w:rsid w:val="00AB02A1"/>
    <w:rsid w:val="00AD4EE7"/>
    <w:rsid w:val="00B25961"/>
    <w:rsid w:val="00B3163A"/>
    <w:rsid w:val="00B949BC"/>
    <w:rsid w:val="00B94D3D"/>
    <w:rsid w:val="00BA57E6"/>
    <w:rsid w:val="00BC526D"/>
    <w:rsid w:val="00BF17CC"/>
    <w:rsid w:val="00C824C9"/>
    <w:rsid w:val="00D5039A"/>
    <w:rsid w:val="00D75DEC"/>
    <w:rsid w:val="00DA44A7"/>
    <w:rsid w:val="00DA601F"/>
    <w:rsid w:val="00DB1949"/>
    <w:rsid w:val="00DC3141"/>
    <w:rsid w:val="00DD2E7C"/>
    <w:rsid w:val="00E00596"/>
    <w:rsid w:val="00E25497"/>
    <w:rsid w:val="00E3538A"/>
    <w:rsid w:val="00E43548"/>
    <w:rsid w:val="00EA5DDA"/>
    <w:rsid w:val="00EB6530"/>
    <w:rsid w:val="00F47FC5"/>
    <w:rsid w:val="00F749D7"/>
    <w:rsid w:val="00FA2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qFormat/>
    <w:rsid w:val="00FA268B"/>
    <w:pPr>
      <w:keepNext/>
      <w:keepLines/>
      <w:spacing w:before="480" w:after="0"/>
      <w:outlineLvl w:val="0"/>
    </w:pPr>
    <w:rPr>
      <w:rFonts w:ascii="Cambria" w:eastAsia="Calibri"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548"/>
    <w:rPr>
      <w:sz w:val="16"/>
      <w:szCs w:val="16"/>
    </w:rPr>
  </w:style>
  <w:style w:type="paragraph" w:styleId="CommentText">
    <w:name w:val="annotation text"/>
    <w:basedOn w:val="Normal"/>
    <w:link w:val="CommentTextChar"/>
    <w:uiPriority w:val="99"/>
    <w:semiHidden/>
    <w:unhideWhenUsed/>
    <w:rsid w:val="00E43548"/>
    <w:pPr>
      <w:spacing w:line="240" w:lineRule="auto"/>
    </w:pPr>
    <w:rPr>
      <w:sz w:val="20"/>
      <w:szCs w:val="20"/>
    </w:rPr>
  </w:style>
  <w:style w:type="character" w:customStyle="1" w:styleId="CommentTextChar">
    <w:name w:val="Comment Text Char"/>
    <w:basedOn w:val="DefaultParagraphFont"/>
    <w:link w:val="CommentText"/>
    <w:uiPriority w:val="99"/>
    <w:semiHidden/>
    <w:rsid w:val="00E43548"/>
    <w:rPr>
      <w:noProof/>
      <w:sz w:val="20"/>
      <w:szCs w:val="20"/>
      <w:lang w:val="vi-VN"/>
    </w:rPr>
  </w:style>
  <w:style w:type="paragraph" w:styleId="BalloonText">
    <w:name w:val="Balloon Text"/>
    <w:basedOn w:val="Normal"/>
    <w:link w:val="BalloonTextChar"/>
    <w:uiPriority w:val="99"/>
    <w:semiHidden/>
    <w:unhideWhenUsed/>
    <w:rsid w:val="00E43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48"/>
    <w:rPr>
      <w:rFonts w:ascii="Tahoma" w:hAnsi="Tahoma" w:cs="Tahoma"/>
      <w:noProof/>
      <w:sz w:val="16"/>
      <w:szCs w:val="16"/>
      <w:lang w:val="vi-VN"/>
    </w:rPr>
  </w:style>
  <w:style w:type="paragraph" w:styleId="ListParagraph">
    <w:name w:val="List Paragraph"/>
    <w:basedOn w:val="Normal"/>
    <w:uiPriority w:val="34"/>
    <w:qFormat/>
    <w:rsid w:val="00926EC3"/>
    <w:pPr>
      <w:ind w:left="720"/>
      <w:contextualSpacing/>
    </w:pPr>
  </w:style>
  <w:style w:type="paragraph" w:styleId="NormalWeb">
    <w:name w:val="Normal (Web)"/>
    <w:basedOn w:val="Normal"/>
    <w:uiPriority w:val="99"/>
    <w:unhideWhenUsed/>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E25497"/>
    <w:rPr>
      <w:color w:val="0000FF"/>
      <w:u w:val="single"/>
    </w:rPr>
  </w:style>
  <w:style w:type="paragraph" w:customStyle="1" w:styleId="readheader">
    <w:name w:val="readheader"/>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style-span">
    <w:name w:val="apple-style-span"/>
    <w:basedOn w:val="DefaultParagraphFont"/>
    <w:rsid w:val="00E25497"/>
  </w:style>
  <w:style w:type="character" w:customStyle="1" w:styleId="style7">
    <w:name w:val="style7"/>
    <w:basedOn w:val="DefaultParagraphFont"/>
    <w:rsid w:val="00E25497"/>
  </w:style>
  <w:style w:type="character" w:customStyle="1" w:styleId="bodytext">
    <w:name w:val="bodytext"/>
    <w:basedOn w:val="DefaultParagraphFont"/>
    <w:rsid w:val="00E25497"/>
  </w:style>
  <w:style w:type="paragraph" w:customStyle="1" w:styleId="bodytext1">
    <w:name w:val="bodytext1"/>
    <w:basedOn w:val="Normal"/>
    <w:rsid w:val="00E2549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table" w:styleId="TableGrid">
    <w:name w:val="Table Grid"/>
    <w:basedOn w:val="TableNormal"/>
    <w:uiPriority w:val="59"/>
    <w:rsid w:val="00E2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254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497"/>
    <w:rPr>
      <w:noProof/>
      <w:lang w:val="vi-VN"/>
    </w:rPr>
  </w:style>
  <w:style w:type="paragraph" w:styleId="FootnoteText">
    <w:name w:val="footnote text"/>
    <w:basedOn w:val="Normal"/>
    <w:link w:val="FootnoteTextChar"/>
    <w:uiPriority w:val="99"/>
    <w:semiHidden/>
    <w:unhideWhenUsed/>
    <w:rsid w:val="00D75D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DEC"/>
    <w:rPr>
      <w:noProof/>
      <w:sz w:val="20"/>
      <w:szCs w:val="20"/>
      <w:lang w:val="vi-VN"/>
    </w:rPr>
  </w:style>
  <w:style w:type="character" w:styleId="FootnoteReference">
    <w:name w:val="footnote reference"/>
    <w:basedOn w:val="DefaultParagraphFont"/>
    <w:uiPriority w:val="99"/>
    <w:semiHidden/>
    <w:unhideWhenUsed/>
    <w:rsid w:val="00D75DEC"/>
    <w:rPr>
      <w:vertAlign w:val="superscript"/>
    </w:rPr>
  </w:style>
  <w:style w:type="paragraph" w:styleId="DocumentMap">
    <w:name w:val="Document Map"/>
    <w:basedOn w:val="Normal"/>
    <w:link w:val="DocumentMapChar"/>
    <w:uiPriority w:val="99"/>
    <w:semiHidden/>
    <w:unhideWhenUsed/>
    <w:rsid w:val="00EA5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A5DDA"/>
    <w:rPr>
      <w:rFonts w:ascii="Tahoma" w:hAnsi="Tahoma" w:cs="Tahoma"/>
      <w:noProof/>
      <w:sz w:val="16"/>
      <w:szCs w:val="16"/>
      <w:lang w:val="vi-VN"/>
    </w:rPr>
  </w:style>
  <w:style w:type="paragraph" w:styleId="CommentSubject">
    <w:name w:val="annotation subject"/>
    <w:basedOn w:val="CommentText"/>
    <w:next w:val="CommentText"/>
    <w:link w:val="CommentSubjectChar"/>
    <w:uiPriority w:val="99"/>
    <w:semiHidden/>
    <w:unhideWhenUsed/>
    <w:rsid w:val="00EA5DDA"/>
    <w:rPr>
      <w:b/>
      <w:bCs/>
    </w:rPr>
  </w:style>
  <w:style w:type="character" w:customStyle="1" w:styleId="CommentSubjectChar">
    <w:name w:val="Comment Subject Char"/>
    <w:basedOn w:val="CommentTextChar"/>
    <w:link w:val="CommentSubject"/>
    <w:uiPriority w:val="99"/>
    <w:semiHidden/>
    <w:rsid w:val="00EA5DDA"/>
    <w:rPr>
      <w:b/>
      <w:bCs/>
    </w:rPr>
  </w:style>
  <w:style w:type="character" w:customStyle="1" w:styleId="Heading1Char">
    <w:name w:val="Heading 1 Char"/>
    <w:basedOn w:val="DefaultParagraphFont"/>
    <w:link w:val="Heading1"/>
    <w:rsid w:val="00FA268B"/>
    <w:rPr>
      <w:rFonts w:ascii="Cambria" w:eastAsia="Calibri" w:hAnsi="Cambria" w:cs="Times New Roman"/>
      <w:b/>
      <w:bCs/>
      <w:noProof/>
      <w:color w:val="365F91"/>
      <w:sz w:val="28"/>
      <w:szCs w:val="28"/>
      <w:lang w:val="vi-VN"/>
    </w:rPr>
  </w:style>
  <w:style w:type="paragraph" w:styleId="Caption">
    <w:name w:val="caption"/>
    <w:basedOn w:val="Normal"/>
    <w:next w:val="Normal"/>
    <w:uiPriority w:val="35"/>
    <w:unhideWhenUsed/>
    <w:qFormat/>
    <w:rsid w:val="00FA268B"/>
    <w:pPr>
      <w:spacing w:line="240" w:lineRule="auto"/>
    </w:pPr>
    <w:rPr>
      <w:rFonts w:eastAsiaTheme="minorEastAsia"/>
      <w:b/>
      <w:bCs/>
      <w:noProof w:val="0"/>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divs>
    <w:div w:id="54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1E72C53-EDF2-4E7F-8972-9A5B151E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17</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23</cp:revision>
  <dcterms:created xsi:type="dcterms:W3CDTF">2010-08-01T18:08:00Z</dcterms:created>
  <dcterms:modified xsi:type="dcterms:W3CDTF">2010-08-04T13:04:00Z</dcterms:modified>
</cp:coreProperties>
</file>